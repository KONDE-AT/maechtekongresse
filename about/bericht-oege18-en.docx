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DC48A" w14:textId="4FFB72A1" w:rsidR="004A57F3" w:rsidRDefault="00170405">
      <w:pPr>
        <w:pStyle w:val="Titel"/>
      </w:pPr>
      <w:r>
        <w:rPr>
          <w:rStyle w:val="Internetverknpfung"/>
        </w:rPr>
        <w:fldChar w:fldCharType="begin"/>
      </w:r>
      <w:r>
        <w:rPr>
          <w:rStyle w:val="Internetverknpfung"/>
        </w:rPr>
        <w:instrText xml:space="preserve"> HYPERLINK "https://maechtekongresse.acdh.oeaw.ac.at/" \h </w:instrText>
      </w:r>
      <w:r>
        <w:rPr>
          <w:rStyle w:val="Internetverknpfung"/>
        </w:rPr>
        <w:fldChar w:fldCharType="separate"/>
      </w:r>
      <w:r>
        <w:rPr>
          <w:rStyle w:val="Internetverknpfung"/>
        </w:rPr>
        <w:t>https://maechtekongresse.acdh.oeaw.ac.at/</w:t>
      </w:r>
      <w:r>
        <w:rPr>
          <w:rStyle w:val="Internetverknpfung"/>
        </w:rPr>
        <w:fldChar w:fldCharType="end"/>
      </w:r>
      <w:r>
        <w:br/>
      </w:r>
      <w:r w:rsidR="005D2D71">
        <w:t>Digital Edition of the Documents of the Congresses of Aix-la-Chapelle, Troppau/</w:t>
      </w:r>
      <w:proofErr w:type="spellStart"/>
      <w:r w:rsidR="005D2D71">
        <w:t>Opava</w:t>
      </w:r>
      <w:proofErr w:type="spellEnd"/>
      <w:r w:rsidR="005D2D71">
        <w:t xml:space="preserve">, </w:t>
      </w:r>
      <w:proofErr w:type="spellStart"/>
      <w:r w:rsidR="005D2D71">
        <w:t>Laibach</w:t>
      </w:r>
      <w:proofErr w:type="spellEnd"/>
      <w:r w:rsidR="005D2D71">
        <w:t>/Ljubljana and Verona 1818–1822</w:t>
      </w:r>
      <w:bookmarkStart w:id="0" w:name="_GoBack"/>
      <w:bookmarkEnd w:id="0"/>
    </w:p>
    <w:p w14:paraId="0409A054" w14:textId="77777777" w:rsidR="004A57F3" w:rsidRDefault="005D2D71">
      <w:pPr>
        <w:pStyle w:val="FirstParagraph"/>
      </w:pPr>
      <w:r>
        <w:rPr>
          <w:i/>
        </w:rPr>
        <w:t>Karin Schneider, Stephan Kurz (Institute for Modern and Contemporary Historical Research at the Austrian Academy of Sciences)</w:t>
      </w:r>
      <w:bookmarkStart w:id="1" w:name="the-documents"/>
    </w:p>
    <w:p w14:paraId="005860DB" w14:textId="77777777" w:rsidR="004A57F3" w:rsidRDefault="005D2D71">
      <w:pPr>
        <w:pStyle w:val="berschrift11"/>
      </w:pPr>
      <w:r>
        <w:t>Introduction</w:t>
      </w:r>
    </w:p>
    <w:p w14:paraId="598856B9" w14:textId="235F66FD" w:rsidR="004A57F3" w:rsidRDefault="005D2D71">
      <w:r>
        <w:t>The congresses of Aix-la-Chapelle (1818), Troppau/</w:t>
      </w:r>
      <w:proofErr w:type="spellStart"/>
      <w:r>
        <w:t>Opava</w:t>
      </w:r>
      <w:proofErr w:type="spellEnd"/>
      <w:r>
        <w:t xml:space="preserve"> (1820), </w:t>
      </w:r>
      <w:proofErr w:type="spellStart"/>
      <w:r>
        <w:t>Laibach</w:t>
      </w:r>
      <w:proofErr w:type="spellEnd"/>
      <w:r>
        <w:t xml:space="preserve">/Ljubljana (1821) and Verona (1822) were crucial for the formation and the functioning of the European State System in the nineteenth century. Nevertheless, these gatherings </w:t>
      </w:r>
      <w:proofErr w:type="gramStart"/>
      <w:r>
        <w:t>are largely marginalized</w:t>
      </w:r>
      <w:proofErr w:type="gramEnd"/>
      <w:r>
        <w:t xml:space="preserve"> in historiographical perception</w:t>
      </w:r>
      <w:r w:rsidR="00F017C2">
        <w:t>s</w:t>
      </w:r>
      <w:r>
        <w:t>. Although the representatives of the European powers – namely Austria, France, Great Britain, Prussia and Russia – deliberated</w:t>
      </w:r>
      <w:r w:rsidR="00F017C2">
        <w:t xml:space="preserve"> on</w:t>
      </w:r>
      <w:r>
        <w:t xml:space="preserve"> security issues as well as </w:t>
      </w:r>
      <w:r w:rsidR="00F017C2">
        <w:t xml:space="preserve">the </w:t>
      </w:r>
      <w:r>
        <w:t>slave trade, the fate of the Ottoman Empire and the constitution of the German Confederation, historic</w:t>
      </w:r>
      <w:r w:rsidR="00F017C2">
        <w:t>al</w:t>
      </w:r>
      <w:r>
        <w:t xml:space="preserve"> accounts o</w:t>
      </w:r>
      <w:r w:rsidR="00F017C2">
        <w:t>f</w:t>
      </w:r>
      <w:r>
        <w:t xml:space="preserve"> this period tend to simplify and to underestimate the results of these negotiations.</w:t>
      </w:r>
      <w:r>
        <w:rPr>
          <w:rStyle w:val="Funotenanker"/>
        </w:rPr>
        <w:footnoteReference w:id="1"/>
      </w:r>
    </w:p>
    <w:p w14:paraId="5E73D4A4" w14:textId="0A6ECE64" w:rsidR="004A57F3" w:rsidRDefault="005D2D71">
      <w:pPr>
        <w:pStyle w:val="Textkrper"/>
      </w:pPr>
      <w:r>
        <w:t>Different factor</w:t>
      </w:r>
      <w:r w:rsidR="00572419">
        <w:t>s</w:t>
      </w:r>
      <w:r>
        <w:t xml:space="preserve"> impeded research on and analysis of these congresses. In German </w:t>
      </w:r>
      <w:proofErr w:type="gramStart"/>
      <w:r>
        <w:t>historiography</w:t>
      </w:r>
      <w:proofErr w:type="gramEnd"/>
      <w:r>
        <w:t xml:space="preserve"> they are perceived as manifestations of reactionary political tendencies after the Congress of Vienna, which are summed up </w:t>
      </w:r>
      <w:r w:rsidR="00C00A88">
        <w:t xml:space="preserve">using </w:t>
      </w:r>
      <w:r>
        <w:t xml:space="preserve">the pejorative label “Holy Alliance”. Sometimes they </w:t>
      </w:r>
      <w:proofErr w:type="gramStart"/>
      <w:r>
        <w:t>are discerned</w:t>
      </w:r>
      <w:proofErr w:type="gramEnd"/>
      <w:r>
        <w:t xml:space="preserve"> as sequels of the Congress of Vienna, which brought no political innovation for the European community of states. And </w:t>
      </w:r>
      <w:proofErr w:type="gramStart"/>
      <w:r>
        <w:t>last but not least</w:t>
      </w:r>
      <w:proofErr w:type="gramEnd"/>
      <w:r>
        <w:t xml:space="preserve"> almost no written historical sources of these congresses were available in printed form. Over the years, some of the protocols and memoirs </w:t>
      </w:r>
      <w:proofErr w:type="gramStart"/>
      <w:r>
        <w:t>have been published</w:t>
      </w:r>
      <w:proofErr w:type="gramEnd"/>
      <w:r>
        <w:t xml:space="preserve">, but are not easy to access </w:t>
      </w:r>
      <w:r w:rsidR="00C00A88">
        <w:t xml:space="preserve">due to </w:t>
      </w:r>
      <w:r w:rsidR="00F017C2">
        <w:t xml:space="preserve">the </w:t>
      </w:r>
      <w:r w:rsidR="00C00A88">
        <w:t>various</w:t>
      </w:r>
      <w:r>
        <w:t xml:space="preserve"> places of publication. Therefore, scholars interested in this topic had to do extensive archival research and could not rely on printed editions.</w:t>
      </w:r>
    </w:p>
    <w:p w14:paraId="1CB19336" w14:textId="628FD50C" w:rsidR="004A57F3" w:rsidRDefault="005D2D71">
      <w:pPr>
        <w:pStyle w:val="Textkrper"/>
      </w:pPr>
      <w:r>
        <w:t xml:space="preserve">This short paper presents the authors’ joint efforts to create a state-of-the-art digital edition of these important historical papers. The first part outlines the historical context and the thematic contents of the documents. In the second </w:t>
      </w:r>
      <w:proofErr w:type="gramStart"/>
      <w:r>
        <w:t>part</w:t>
      </w:r>
      <w:proofErr w:type="gramEnd"/>
      <w:r>
        <w:t xml:space="preserve"> we show how we </w:t>
      </w:r>
      <w:r w:rsidR="00C00A88">
        <w:t>dealt with the resources</w:t>
      </w:r>
      <w:r>
        <w:t xml:space="preserve"> (technicalities of the transcriptions in TEI-flavoured XML, the development of multiple access paths as discovery tools, the technical platform we are using). The paper thus has two objectives: To further the use of our ‘</w:t>
      </w:r>
      <w:proofErr w:type="spellStart"/>
      <w:r>
        <w:t>Mächtekongresse</w:t>
      </w:r>
      <w:proofErr w:type="spellEnd"/>
      <w:r>
        <w:t xml:space="preserve">’ application, thus initiating both an extended understanding of the historical source material, and – </w:t>
      </w:r>
      <w:proofErr w:type="gramStart"/>
      <w:r>
        <w:t>not</w:t>
      </w:r>
      <w:proofErr w:type="gramEnd"/>
      <w:r>
        <w:t xml:space="preserve"> </w:t>
      </w:r>
      <w:proofErr w:type="gramStart"/>
      <w:r>
        <w:t>less importantly</w:t>
      </w:r>
      <w:proofErr w:type="gramEnd"/>
      <w:r>
        <w:t xml:space="preserve"> – fostering new discourse on methodologies that make use of the digital paradigm.</w:t>
      </w:r>
    </w:p>
    <w:p w14:paraId="63694D37" w14:textId="77777777" w:rsidR="004A57F3" w:rsidRDefault="005D2D71">
      <w:pPr>
        <w:pStyle w:val="berschrift11"/>
      </w:pPr>
      <w:r>
        <w:lastRenderedPageBreak/>
        <w:t xml:space="preserve">The </w:t>
      </w:r>
      <w:bookmarkEnd w:id="1"/>
      <w:r>
        <w:t>Congresses</w:t>
      </w:r>
    </w:p>
    <w:p w14:paraId="59C42593" w14:textId="742AA8DC" w:rsidR="004A57F3" w:rsidRDefault="005D2D71">
      <w:pPr>
        <w:pStyle w:val="FirstParagraph"/>
      </w:pPr>
      <w:r>
        <w:t xml:space="preserve">The </w:t>
      </w:r>
      <w:r w:rsidR="00F017C2">
        <w:t>record</w:t>
      </w:r>
      <w:r>
        <w:t>s of the Congresses of Aix-la-Chapelle, Troppau/</w:t>
      </w:r>
      <w:proofErr w:type="spellStart"/>
      <w:r>
        <w:t>Opava</w:t>
      </w:r>
      <w:proofErr w:type="spellEnd"/>
      <w:r>
        <w:t xml:space="preserve">, </w:t>
      </w:r>
      <w:proofErr w:type="spellStart"/>
      <w:r>
        <w:t>Laibach</w:t>
      </w:r>
      <w:proofErr w:type="spellEnd"/>
      <w:r>
        <w:t>/Ljubljana and Verona are kept in the Austrian state archives (</w:t>
      </w:r>
      <w:proofErr w:type="spellStart"/>
      <w:r>
        <w:t>Haus</w:t>
      </w:r>
      <w:proofErr w:type="spellEnd"/>
      <w:r>
        <w:t xml:space="preserve">-, Hof- und </w:t>
      </w:r>
      <w:proofErr w:type="spellStart"/>
      <w:r>
        <w:t>Staatsarchiv</w:t>
      </w:r>
      <w:proofErr w:type="spellEnd"/>
      <w:r>
        <w:t xml:space="preserve"> department), and have been transcribed in a series of FWF funded projects by Karin Schneider. This ensures easier access to the </w:t>
      </w:r>
      <w:r w:rsidR="00F017C2">
        <w:t>proceedings</w:t>
      </w:r>
      <w:r>
        <w:t xml:space="preserve"> of the congresses, </w:t>
      </w:r>
      <w:r w:rsidR="00F017C2">
        <w:t xml:space="preserve">hence </w:t>
      </w:r>
      <w:r>
        <w:t xml:space="preserve">sparing the original papers </w:t>
      </w:r>
      <w:r w:rsidR="00F017C2">
        <w:t>documentation</w:t>
      </w:r>
      <w:r>
        <w:t xml:space="preserve"> – and offering </w:t>
      </w:r>
      <w:r w:rsidR="00F017C2">
        <w:t xml:space="preserve">new </w:t>
      </w:r>
      <w:r>
        <w:t xml:space="preserve">access </w:t>
      </w:r>
      <w:r w:rsidR="00F017C2">
        <w:t xml:space="preserve">to </w:t>
      </w:r>
      <w:r>
        <w:t xml:space="preserve">resources on early nineteenth century European history in the context of what </w:t>
      </w:r>
      <w:proofErr w:type="gramStart"/>
      <w:r>
        <w:t>has been dubbed</w:t>
      </w:r>
      <w:proofErr w:type="gramEnd"/>
      <w:r>
        <w:t xml:space="preserve"> the ‘Concert of Europe’.</w:t>
      </w:r>
    </w:p>
    <w:p w14:paraId="54E25623" w14:textId="1B3398F3" w:rsidR="004A57F3" w:rsidRDefault="005D2D71">
      <w:r>
        <w:t xml:space="preserve">The Concert of Europe developed during the Napoleonic wars. In 1813, the powers contracted in the treaty of Chaumont not to make </w:t>
      </w:r>
      <w:r w:rsidR="00F017C2">
        <w:t>separate</w:t>
      </w:r>
      <w:r>
        <w:t xml:space="preserve"> peace treaties with France but to fight Napoleon until his final defeat. Austria, Great Britain, Prussia and Russia renewe</w:t>
      </w:r>
      <w:r w:rsidR="00572419">
        <w:t>d their alliance after Napoleon</w:t>
      </w:r>
      <w:r>
        <w:t xml:space="preserve"> returned from Elba in March 1815, and transformed it in November of the same year into the so-called Quadruple alliance – the nucleus of the European Concert of Powers. Article 6 of this treaty stipulates the periodical convocation of congresses to deal with issues of common European interest. In 1818, France </w:t>
      </w:r>
      <w:proofErr w:type="gramStart"/>
      <w:r>
        <w:t>was accepted</w:t>
      </w:r>
      <w:proofErr w:type="gramEnd"/>
      <w:r>
        <w:t xml:space="preserve"> as partner in the alliance during the Congress of Aix-la-Chapelle and completed the quintet of the five European great powers.</w:t>
      </w:r>
    </w:p>
    <w:p w14:paraId="0A0F5F79" w14:textId="4E43511D" w:rsidR="004A57F3" w:rsidRDefault="005D2D71">
      <w:proofErr w:type="gramStart"/>
      <w:r>
        <w:t>But</w:t>
      </w:r>
      <w:proofErr w:type="gramEnd"/>
      <w:r>
        <w:t xml:space="preserve"> the agenda of the Congress of Aix-la-Chapelle </w:t>
      </w:r>
      <w:r w:rsidR="00F017C2">
        <w:t xml:space="preserve">included </w:t>
      </w:r>
      <w:r>
        <w:t xml:space="preserve">not only the reintegration of France into the European state system. It also provided a forum for problems already relevant at the Congress of </w:t>
      </w:r>
      <w:proofErr w:type="gramStart"/>
      <w:r>
        <w:t>Vienna which</w:t>
      </w:r>
      <w:proofErr w:type="gramEnd"/>
      <w:r>
        <w:t xml:space="preserve"> had not been solved in 1815. In other cases, the powers assumed the role of an arbitrator or an appeal body that mediated controversial issues. </w:t>
      </w:r>
    </w:p>
    <w:p w14:paraId="0ACE67DF" w14:textId="77777777" w:rsidR="004A57F3" w:rsidRDefault="005D2D71">
      <w:r>
        <w:t xml:space="preserve">On the one hand, the diplomats and </w:t>
      </w:r>
      <w:proofErr w:type="gramStart"/>
      <w:r>
        <w:t>statesmen</w:t>
      </w:r>
      <w:proofErr w:type="gramEnd"/>
      <w:r>
        <w:t xml:space="preserve"> present in Aix-la-Chapelle dealt with issues connected to the political upheavals which took place during the Napoleonic wars. These include negotiations about border and custom disputes within the German Confederation, the fate of the Bonaparte family, the question of the ceremonial rank in the diplomatic corps (which had already been discussed in Vienna in 1814/15), and the legal status of the Jews in the German Confederation. Moreover, the plenipotentiaries addressed the conflict between Denmark and Sweden regarding Swedish indemnity payments as part of the obligations contracted in the Treaty of Kiel in January 1814, as well as the complaints of the inhabitants of Monaco against the governmental system initiated by their new prince.</w:t>
      </w:r>
    </w:p>
    <w:p w14:paraId="2B73915B" w14:textId="576C155E" w:rsidR="004A57F3" w:rsidRDefault="005D2D71">
      <w:r>
        <w:t>On the other hand, some topics negotiated in Aix-la-Chapelle</w:t>
      </w:r>
      <w:r w:rsidR="00C00A88">
        <w:t xml:space="preserve"> also</w:t>
      </w:r>
      <w:r>
        <w:t xml:space="preserve"> had a global or humanitarian character. Following up on their </w:t>
      </w:r>
      <w:r w:rsidR="00572419">
        <w:t>negotiations</w:t>
      </w:r>
      <w:r>
        <w:t xml:space="preserve"> at the Vienna Congress, the plenipotentiaries discussed the abolition of the Atlantic slave trade, the fight against the Barbary pirates and the liberation of their Christian prisoners. A new issue related to the global order was South America. The revolutions there as well as the conflict over Montevideo were important points on the agenda of the </w:t>
      </w:r>
      <w:proofErr w:type="gramStart"/>
      <w:r>
        <w:t>statesmen</w:t>
      </w:r>
      <w:proofErr w:type="gramEnd"/>
      <w:r>
        <w:t xml:space="preserve"> and diplomats assembled in Aix-la-Chapelle. Moreover, the plenipotentiaries dealt with the fate of the Swedish ex-queen and her family.</w:t>
      </w:r>
    </w:p>
    <w:p w14:paraId="0B9C2482" w14:textId="1EEE3B51" w:rsidR="004A57F3" w:rsidRDefault="005D2D71">
      <w:r>
        <w:t>The congresses of Troppau/</w:t>
      </w:r>
      <w:proofErr w:type="spellStart"/>
      <w:r>
        <w:t>Opava</w:t>
      </w:r>
      <w:proofErr w:type="spellEnd"/>
      <w:r>
        <w:t xml:space="preserve"> and </w:t>
      </w:r>
      <w:proofErr w:type="spellStart"/>
      <w:r>
        <w:t>Laibach</w:t>
      </w:r>
      <w:proofErr w:type="spellEnd"/>
      <w:r>
        <w:t>/Ljubljana (1820/21) differed from the negotiations in Aix-la-Chapelle, as there was only one issue on the agenda: the fear of new revolutions in Europa. In 1820, revolution</w:t>
      </w:r>
      <w:r w:rsidR="00C00A88">
        <w:t>s</w:t>
      </w:r>
      <w:r>
        <w:t xml:space="preserve"> broke out in Spain, Portugal and the Kingdom of the Two </w:t>
      </w:r>
      <w:proofErr w:type="spellStart"/>
      <w:r>
        <w:t>Sicilies</w:t>
      </w:r>
      <w:proofErr w:type="spellEnd"/>
      <w:r>
        <w:t xml:space="preserve">. The new governments proclaimed the liberal constitution of Cádiz of 1812, which limited the rights of the monarchical sovereign and – in the view of conservative </w:t>
      </w:r>
      <w:proofErr w:type="gramStart"/>
      <w:r>
        <w:t>statesmen</w:t>
      </w:r>
      <w:proofErr w:type="gramEnd"/>
      <w:r>
        <w:t xml:space="preserve"> and traditional monarchs – posed a threat to peace and </w:t>
      </w:r>
      <w:r>
        <w:lastRenderedPageBreak/>
        <w:t xml:space="preserve">tranquillity in Europe. The discussions and negotiations in these years not only show the fear of revolution, but reflect the complex relations between the European powers in this </w:t>
      </w:r>
      <w:r w:rsidR="00F017C2">
        <w:t>era and the connection between f</w:t>
      </w:r>
      <w:r>
        <w:t>oreign policy and internal political considerations as well. The governments of France and Great Britain both struggled with domestic problems and a strong opposition. Both states did not send official plenipotentiaries, but only observers to Troppau/</w:t>
      </w:r>
      <w:proofErr w:type="spellStart"/>
      <w:r>
        <w:t>Opava</w:t>
      </w:r>
      <w:proofErr w:type="spellEnd"/>
      <w:r>
        <w:t xml:space="preserve"> in order not to stir up liberal headwinds at home. Nevertheless, the diplomats and </w:t>
      </w:r>
      <w:proofErr w:type="gramStart"/>
      <w:r>
        <w:t>statesmen</w:t>
      </w:r>
      <w:proofErr w:type="gramEnd"/>
      <w:r>
        <w:t xml:space="preserve"> followed the proposal of Austria’s foreign minister Metternich and</w:t>
      </w:r>
      <w:r w:rsidR="00C00A88">
        <w:t>, in 1821,</w:t>
      </w:r>
      <w:r>
        <w:t xml:space="preserve"> decided to suppress the revolution in the Kingdom of the Two </w:t>
      </w:r>
      <w:proofErr w:type="spellStart"/>
      <w:r>
        <w:t>Sicilies</w:t>
      </w:r>
      <w:proofErr w:type="spellEnd"/>
      <w:r>
        <w:t>. Furthermore, the plenipotentiaries decided to summon a new congress the following year to discuss the end of the military occupation of Naples.</w:t>
      </w:r>
    </w:p>
    <w:p w14:paraId="0031378B" w14:textId="342F7452" w:rsidR="004A57F3" w:rsidRDefault="005D2D71">
      <w:r>
        <w:t xml:space="preserve">In 1822, the representatives of the European powers gathered in Verona. </w:t>
      </w:r>
      <w:proofErr w:type="gramStart"/>
      <w:r>
        <w:t>However</w:t>
      </w:r>
      <w:proofErr w:type="gramEnd"/>
      <w:r>
        <w:t xml:space="preserve"> in the meantime</w:t>
      </w:r>
      <w:r w:rsidR="00C00A88">
        <w:t>,</w:t>
      </w:r>
      <w:r>
        <w:t xml:space="preserve"> the results of the congresses of Troppau/</w:t>
      </w:r>
      <w:proofErr w:type="spellStart"/>
      <w:r>
        <w:t>Opava</w:t>
      </w:r>
      <w:proofErr w:type="spellEnd"/>
      <w:r>
        <w:t xml:space="preserve"> and </w:t>
      </w:r>
      <w:proofErr w:type="spellStart"/>
      <w:r>
        <w:t>Laibach</w:t>
      </w:r>
      <w:proofErr w:type="spellEnd"/>
      <w:r>
        <w:t xml:space="preserve">/Ljubljana had been overtaken by the course of events: After the revolution of 1820 Spain was in fact in a state akin to civil war. </w:t>
      </w:r>
      <w:r w:rsidR="00C00A88">
        <w:t xml:space="preserve">Out of </w:t>
      </w:r>
      <w:r>
        <w:t xml:space="preserve">the perspective of the French government, these conditions threatened peace and security in France. Therefore, the most important topic on the agenda was the envisaged French military intervention on the Iberian Peninsula. </w:t>
      </w:r>
      <w:proofErr w:type="gramStart"/>
      <w:r>
        <w:t>But</w:t>
      </w:r>
      <w:proofErr w:type="gramEnd"/>
      <w:r>
        <w:t xml:space="preserve"> the plenipotentiaries deliberated not only </w:t>
      </w:r>
      <w:r w:rsidR="00F017C2">
        <w:t xml:space="preserve">on </w:t>
      </w:r>
      <w:r>
        <w:t xml:space="preserve">the difficult situation in Spain, but </w:t>
      </w:r>
      <w:r w:rsidR="00F017C2">
        <w:t xml:space="preserve">also on </w:t>
      </w:r>
      <w:r>
        <w:t xml:space="preserve">political questions regarding Italy, too. In particular, they discussed the withdrawal of the occupation forces from the Kingdom of the Two </w:t>
      </w:r>
      <w:proofErr w:type="spellStart"/>
      <w:r>
        <w:t>Sicilies</w:t>
      </w:r>
      <w:proofErr w:type="spellEnd"/>
      <w:r>
        <w:t xml:space="preserve"> and from the Kingdom of Sardinia-Piedmont, after the 1821 revolutions. </w:t>
      </w:r>
      <w:proofErr w:type="gramStart"/>
      <w:r>
        <w:t>Similar to the proceedings of Aix-la-Chapelle, the diplomats and statesmen assembled in Verona dealt with several political, humanitarian and economic issues of European interest, e.g. the constraint relations between the Ottoman Empire and – closely connected – the Greek war of independence, the Atlantic slave trade, the relation between the European Powers and the former colonies in South America, custom-free river transport as well as the fate and the abode of members of the Bonaparte and Murat family, and legal claims deriving from the Napoleonic era.</w:t>
      </w:r>
      <w:proofErr w:type="gramEnd"/>
    </w:p>
    <w:p w14:paraId="7B2C7854" w14:textId="12941032" w:rsidR="004A57F3" w:rsidRDefault="005D2D71">
      <w:r>
        <w:t xml:space="preserve">The Congress of Verona was the last gathering </w:t>
      </w:r>
      <w:proofErr w:type="gramStart"/>
      <w:r>
        <w:t>on the basis of</w:t>
      </w:r>
      <w:proofErr w:type="gramEnd"/>
      <w:r>
        <w:t xml:space="preserve"> article 6 of the treaty of the quadruple alliance from 1815. Seven years after the Congress of Vienna, this form of consultation practice </w:t>
      </w:r>
      <w:proofErr w:type="gramStart"/>
      <w:r>
        <w:t>came to an end</w:t>
      </w:r>
      <w:proofErr w:type="gramEnd"/>
      <w:r>
        <w:t>. The reasons for this development are complex a</w:t>
      </w:r>
      <w:r w:rsidR="00572419">
        <w:t xml:space="preserve">nd </w:t>
      </w:r>
      <w:proofErr w:type="gramStart"/>
      <w:r w:rsidR="00572419">
        <w:t>may be found</w:t>
      </w:r>
      <w:proofErr w:type="gramEnd"/>
      <w:r w:rsidR="00572419">
        <w:t xml:space="preserve"> in the personalities </w:t>
      </w:r>
      <w:r>
        <w:t xml:space="preserve">of the actors, the shift of the political </w:t>
      </w:r>
      <w:r w:rsidR="00572419">
        <w:t>focus</w:t>
      </w:r>
      <w:r>
        <w:t xml:space="preserve"> from Western and Southern Eur</w:t>
      </w:r>
      <w:r w:rsidR="00572419">
        <w:t xml:space="preserve">ope towards </w:t>
      </w:r>
      <w:proofErr w:type="spellStart"/>
      <w:r w:rsidR="00572419">
        <w:t>Southeastern</w:t>
      </w:r>
      <w:proofErr w:type="spellEnd"/>
      <w:r w:rsidR="00572419">
        <w:t xml:space="preserve"> Europe. The Greek insurrection and the reaction of the powers </w:t>
      </w:r>
      <w:r w:rsidR="00C00A88">
        <w:t xml:space="preserve">clearly </w:t>
      </w:r>
      <w:r w:rsidR="00572419">
        <w:t xml:space="preserve">showed their </w:t>
      </w:r>
      <w:r>
        <w:t>divergent interests</w:t>
      </w:r>
      <w:r w:rsidR="00572419">
        <w:t xml:space="preserve"> in this part of the world</w:t>
      </w:r>
      <w:r>
        <w:t>.</w:t>
      </w:r>
      <w:r w:rsidR="00572419" w:rsidRPr="00F017C2">
        <w:rPr>
          <w:rStyle w:val="Funotenzeichen"/>
          <w:vertAlign w:val="superscript"/>
        </w:rPr>
        <w:footnoteReference w:id="2"/>
      </w:r>
      <w:r>
        <w:t xml:space="preserve"> Nevertheless, the European powers continued their close cooperation and consultation. During the nineteenth century, several multilateral conferences on different diplomatic levels took place to deliberate </w:t>
      </w:r>
      <w:r w:rsidR="00F017C2">
        <w:t xml:space="preserve">on </w:t>
      </w:r>
      <w:r>
        <w:t>and regulate international conflicts. On more than 15 occasions, the representatives of the powers discussed mediation strategies, practiced conflict management and took concerted measures to increase diplomatic pressure to forestall military confrontation and to secure peace.</w:t>
      </w:r>
      <w:r>
        <w:rPr>
          <w:rStyle w:val="Funotenanker"/>
        </w:rPr>
        <w:footnoteReference w:id="3"/>
      </w:r>
      <w:r>
        <w:t xml:space="preserve"> Even though the Concert of Europe </w:t>
      </w:r>
      <w:r w:rsidR="00C00A88">
        <w:t>was not based</w:t>
      </w:r>
      <w:r>
        <w:t xml:space="preserve"> on firm, institutionalised structures but mainly on the commitment of leading </w:t>
      </w:r>
      <w:proofErr w:type="gramStart"/>
      <w:r>
        <w:t>statesmen</w:t>
      </w:r>
      <w:proofErr w:type="gramEnd"/>
      <w:r>
        <w:t xml:space="preserve"> and monarchs, it continued to exist and function up at least until the Crimean War </w:t>
      </w:r>
      <w:r w:rsidR="00F017C2">
        <w:t xml:space="preserve">that started </w:t>
      </w:r>
      <w:r>
        <w:t xml:space="preserve">in 1853. At the same time, in </w:t>
      </w:r>
      <w:r>
        <w:lastRenderedPageBreak/>
        <w:t>the second half of the nineteenth century several conferences and consultation meetings took place to regulate European affairs – this only came to</w:t>
      </w:r>
      <w:r w:rsidR="00C00A88">
        <w:t xml:space="preserve"> an</w:t>
      </w:r>
      <w:r>
        <w:t xml:space="preserve"> end when World War I brought a decisive break.</w:t>
      </w:r>
    </w:p>
    <w:p w14:paraId="74112E7E" w14:textId="38ABB8F5" w:rsidR="004A57F3" w:rsidRDefault="005D2D71">
      <w:r>
        <w:t xml:space="preserve">The congresses </w:t>
      </w:r>
      <w:proofErr w:type="gramStart"/>
      <w:r>
        <w:t xml:space="preserve">can be </w:t>
      </w:r>
      <w:r w:rsidR="00C00A88">
        <w:t>interpreted</w:t>
      </w:r>
      <w:proofErr w:type="gramEnd"/>
      <w:r w:rsidR="00C00A88">
        <w:t xml:space="preserve"> </w:t>
      </w:r>
      <w:r>
        <w:t>as diplomatic manifestations of a new approach towards international relations in the first decades of the nineteenth century. As Paul W. Schroeder has pointed out, the European system of powers moved towards cooperation and consensus in the wake of the Napoleonic Wars.</w:t>
      </w:r>
      <w:r>
        <w:rPr>
          <w:rStyle w:val="Funotenanker"/>
        </w:rPr>
        <w:footnoteReference w:id="4"/>
      </w:r>
      <w:r>
        <w:t xml:space="preserve"> The European Concert of Powers institutionalized international conferences to discuss problems concerning Europe and to mediate between conflicting parties to secure peace and tranquillity on the continent. The four congresses after the Congress of Vienna </w:t>
      </w:r>
      <w:r w:rsidR="00C00A88">
        <w:t xml:space="preserve">were </w:t>
      </w:r>
      <w:r>
        <w:t>– besides several ambassadorial conferences – means to achieve these ends.</w:t>
      </w:r>
    </w:p>
    <w:p w14:paraId="5231894A" w14:textId="77777777" w:rsidR="004A57F3" w:rsidRDefault="005D2D71">
      <w:pPr>
        <w:pStyle w:val="berschrift11"/>
      </w:pPr>
      <w:r>
        <w:t>Preliminary works and Cooperation partners</w:t>
      </w:r>
    </w:p>
    <w:p w14:paraId="516CBCEA" w14:textId="037EE739" w:rsidR="004A57F3" w:rsidRDefault="005D2D71">
      <w:pPr>
        <w:pStyle w:val="FirstParagraph"/>
      </w:pPr>
      <w:r>
        <w:t xml:space="preserve">The transcription of the documents related to the congresses started in 2009 as part of the FWF-funded project “Der Wiener </w:t>
      </w:r>
      <w:proofErr w:type="spellStart"/>
      <w:r>
        <w:t>Kongress</w:t>
      </w:r>
      <w:proofErr w:type="spellEnd"/>
      <w:r>
        <w:t xml:space="preserve"> und sein </w:t>
      </w:r>
      <w:proofErr w:type="spellStart"/>
      <w:r>
        <w:t>europäisches</w:t>
      </w:r>
      <w:proofErr w:type="spellEnd"/>
      <w:r>
        <w:t xml:space="preserve"> </w:t>
      </w:r>
      <w:proofErr w:type="spellStart"/>
      <w:r>
        <w:t>Friedenssystem</w:t>
      </w:r>
      <w:proofErr w:type="spellEnd"/>
      <w:r>
        <w:t xml:space="preserve">”, headed by </w:t>
      </w:r>
      <w:proofErr w:type="spellStart"/>
      <w:r>
        <w:t>Reinhard</w:t>
      </w:r>
      <w:proofErr w:type="spellEnd"/>
      <w:r>
        <w:t xml:space="preserve"> </w:t>
      </w:r>
      <w:proofErr w:type="spellStart"/>
      <w:r>
        <w:t>Stauber</w:t>
      </w:r>
      <w:proofErr w:type="spellEnd"/>
      <w:r>
        <w:t xml:space="preserve"> (University of Klagenfurt). Karin Schneider finished this work in the scope of her project “Die </w:t>
      </w:r>
      <w:proofErr w:type="spellStart"/>
      <w:r>
        <w:t>Kongresse</w:t>
      </w:r>
      <w:proofErr w:type="spellEnd"/>
      <w:r>
        <w:t xml:space="preserve"> von Troppau und </w:t>
      </w:r>
      <w:proofErr w:type="spellStart"/>
      <w:r>
        <w:t>Laibach</w:t>
      </w:r>
      <w:proofErr w:type="spellEnd"/>
      <w:r>
        <w:t xml:space="preserve"> 1820/21”, funded by the FWF, too. Initially it </w:t>
      </w:r>
      <w:proofErr w:type="gramStart"/>
      <w:r>
        <w:t>was intended</w:t>
      </w:r>
      <w:proofErr w:type="gramEnd"/>
      <w:r>
        <w:t xml:space="preserve"> to publish the documents in a printed edition in the series of the “</w:t>
      </w:r>
      <w:proofErr w:type="spellStart"/>
      <w:r>
        <w:t>Kommission</w:t>
      </w:r>
      <w:proofErr w:type="spellEnd"/>
      <w:r>
        <w:t xml:space="preserve"> </w:t>
      </w:r>
      <w:proofErr w:type="spellStart"/>
      <w:r>
        <w:t>für</w:t>
      </w:r>
      <w:proofErr w:type="spellEnd"/>
      <w:r>
        <w:t xml:space="preserve"> die </w:t>
      </w:r>
      <w:proofErr w:type="spellStart"/>
      <w:r>
        <w:t>neuere</w:t>
      </w:r>
      <w:proofErr w:type="spellEnd"/>
      <w:r>
        <w:t xml:space="preserve"> Geschichte </w:t>
      </w:r>
      <w:proofErr w:type="spellStart"/>
      <w:r>
        <w:t>Österreichs</w:t>
      </w:r>
      <w:proofErr w:type="spellEnd"/>
      <w:r>
        <w:t xml:space="preserve">”. </w:t>
      </w:r>
      <w:proofErr w:type="gramStart"/>
      <w:r>
        <w:t>But</w:t>
      </w:r>
      <w:proofErr w:type="gramEnd"/>
      <w:r>
        <w:t xml:space="preserve"> </w:t>
      </w:r>
      <w:r w:rsidR="0049548A">
        <w:t>given</w:t>
      </w:r>
      <w:r>
        <w:t xml:space="preserve"> the advantages of digital editions this plan was </w:t>
      </w:r>
      <w:r w:rsidR="0049548A">
        <w:t>discarded</w:t>
      </w:r>
      <w:r>
        <w:t xml:space="preserve">. Two arguments justify the edition – the first aiming for general accessibility of </w:t>
      </w:r>
      <w:r w:rsidR="0049548A">
        <w:t>reliable</w:t>
      </w:r>
      <w:r>
        <w:t xml:space="preserve"> transcripts of the Congresses’ respective </w:t>
      </w:r>
      <w:r w:rsidR="0049548A">
        <w:t>record</w:t>
      </w:r>
      <w:r>
        <w:t>s (which could have been tackled by a ‘traditional’ paper-based edition as well), the second expanding that to online accessibility without the need to physically move to either the archives or a library holding a paper edition.</w:t>
      </w:r>
    </w:p>
    <w:p w14:paraId="53983F76" w14:textId="37799A90" w:rsidR="004A57F3" w:rsidRDefault="005D2D71">
      <w:pPr>
        <w:pStyle w:val="Textkrper"/>
      </w:pPr>
      <w:r>
        <w:t xml:space="preserve">Workshops about digital editing at the ÖAW provided important input and facilitated this decision, namely the ACDH Tool Gallery 3.1 “XML, TEI, OXYGEN: </w:t>
      </w:r>
      <w:proofErr w:type="spellStart"/>
      <w:r>
        <w:t>Einführung</w:t>
      </w:r>
      <w:proofErr w:type="spellEnd"/>
      <w:r>
        <w:t xml:space="preserve"> und Praxis” (Daniel Schopper and Ulrike </w:t>
      </w:r>
      <w:proofErr w:type="spellStart"/>
      <w:r>
        <w:t>Czeitschner</w:t>
      </w:r>
      <w:proofErr w:type="spellEnd"/>
      <w:r>
        <w:t>) and the Summer School at the Institute for Modern and Contemporary Historical Research (INZ) in October 2017.</w:t>
      </w:r>
      <w:r>
        <w:rPr>
          <w:rStyle w:val="Funotenanker"/>
          <w:lang w:val="de-AT"/>
        </w:rPr>
        <w:footnoteReference w:id="5"/>
      </w:r>
    </w:p>
    <w:p w14:paraId="12C785A2" w14:textId="75E0F06C" w:rsidR="004A57F3" w:rsidRDefault="005D2D71">
      <w:pPr>
        <w:pStyle w:val="Textkrper"/>
      </w:pPr>
      <w:r>
        <w:t>Moreover, the ÖAW-ACDH, which serves as a service institution within the Austrian Academy of Sciences, provided technical support and</w:t>
      </w:r>
      <w:r w:rsidR="00C00A88">
        <w:t xml:space="preserve"> a suitable</w:t>
      </w:r>
      <w:r>
        <w:t xml:space="preserve"> infrastructure.</w:t>
      </w:r>
    </w:p>
    <w:p w14:paraId="0B5E63AF" w14:textId="77777777" w:rsidR="004A57F3" w:rsidRDefault="005D2D71">
      <w:pPr>
        <w:pStyle w:val="berschrift11"/>
      </w:pPr>
      <w:bookmarkStart w:id="3" w:name="transcriptions-in-xml"/>
      <w:r>
        <w:lastRenderedPageBreak/>
        <w:t>Transcriptions in XML</w:t>
      </w:r>
      <w:bookmarkEnd w:id="3"/>
    </w:p>
    <w:p w14:paraId="3F22DD28" w14:textId="2C136D88" w:rsidR="004A57F3" w:rsidRDefault="005D2D71">
      <w:pPr>
        <w:pStyle w:val="FirstParagraph"/>
      </w:pPr>
      <w:r>
        <w:t>Following widespread good practice of digital scholarly editing, the transcriptions were prepared using the XML schema proposed by the Text Encoding Initiative (TEI P5).</w:t>
      </w:r>
      <w:r>
        <w:rPr>
          <w:rStyle w:val="Funotenanker"/>
        </w:rPr>
        <w:footnoteReference w:id="6"/>
      </w:r>
      <w:r>
        <w:t xml:space="preserve"> Given that in almost all cases there are only singular archival records available as source materials, this is an adequate solution that did not require </w:t>
      </w:r>
      <w:proofErr w:type="gramStart"/>
      <w:r>
        <w:t>too much additional</w:t>
      </w:r>
      <w:proofErr w:type="gramEnd"/>
      <w:r>
        <w:t xml:space="preserve"> manual </w:t>
      </w:r>
      <w:proofErr w:type="spellStart"/>
      <w:r>
        <w:t>markup</w:t>
      </w:r>
      <w:proofErr w:type="spellEnd"/>
      <w:r>
        <w:t xml:space="preserve"> effort.</w:t>
      </w:r>
      <w:r>
        <w:rPr>
          <w:rStyle w:val="Funotenanker"/>
        </w:rPr>
        <w:footnoteReference w:id="7"/>
      </w:r>
    </w:p>
    <w:p w14:paraId="378B244B" w14:textId="2EE35224" w:rsidR="004A57F3" w:rsidRDefault="005D2D71">
      <w:pPr>
        <w:pStyle w:val="Textkrper"/>
      </w:pPr>
      <w:r>
        <w:t>From the perspective of editorial scholarship, the ‘</w:t>
      </w:r>
      <w:proofErr w:type="spellStart"/>
      <w:r>
        <w:t>Mächtekongresse</w:t>
      </w:r>
      <w:proofErr w:type="spellEnd"/>
      <w:r>
        <w:t xml:space="preserve">’ edition does follow the guidelines and good </w:t>
      </w:r>
      <w:r w:rsidR="00C00A88">
        <w:t xml:space="preserve">standard </w:t>
      </w:r>
      <w:r>
        <w:t>practices necessary to produce accurate textual representation of the documents.</w:t>
      </w:r>
    </w:p>
    <w:p w14:paraId="6FFC2623" w14:textId="77777777" w:rsidR="004A57F3" w:rsidRDefault="005D2D71">
      <w:pPr>
        <w:pStyle w:val="Textkrper"/>
      </w:pPr>
      <w:r>
        <w:t xml:space="preserve">In order to achieve this, a subset of the TEI namespace had to </w:t>
      </w:r>
      <w:proofErr w:type="gramStart"/>
      <w:r>
        <w:t>be used</w:t>
      </w:r>
      <w:proofErr w:type="gramEnd"/>
      <w:r>
        <w:t>.</w:t>
      </w:r>
      <w:r>
        <w:rPr>
          <w:rStyle w:val="Funotenanker"/>
        </w:rPr>
        <w:footnoteReference w:id="8"/>
      </w:r>
    </w:p>
    <w:p w14:paraId="37500533" w14:textId="77777777" w:rsidR="004A57F3" w:rsidRDefault="005D2D71">
      <w:pPr>
        <w:pStyle w:val="Textkrper"/>
      </w:pPr>
      <w:r>
        <w:t xml:space="preserve">In this short overview, we cannot go into detail on the elements used, but we point out that the TEI files are readily available for download both from the individual document’s metadata header block and through </w:t>
      </w:r>
      <w:proofErr w:type="spellStart"/>
      <w:r>
        <w:t>RestXQ</w:t>
      </w:r>
      <w:proofErr w:type="spellEnd"/>
      <w:r>
        <w:t>.</w:t>
      </w:r>
    </w:p>
    <w:p w14:paraId="13E4525E" w14:textId="14C9441B" w:rsidR="004A57F3" w:rsidRDefault="005D2D71">
      <w:pPr>
        <w:pStyle w:val="Textkrper"/>
      </w:pPr>
      <w:r>
        <w:t xml:space="preserve">The most frequent textual phenomena encountered in the edition files </w:t>
      </w:r>
      <w:proofErr w:type="gramStart"/>
      <w:r>
        <w:t>include:</w:t>
      </w:r>
      <w:proofErr w:type="gramEnd"/>
      <w:r>
        <w:t xml:space="preserve"> contemporary additions and deletions, changes of scribes, recordings of paper damage and additions and supplements by the editor. To add to the functionality of the resulting web application and </w:t>
      </w:r>
      <w:proofErr w:type="gramStart"/>
      <w:r>
        <w:t>root linked</w:t>
      </w:r>
      <w:proofErr w:type="gramEnd"/>
      <w:r>
        <w:t xml:space="preserve"> data deep in </w:t>
      </w:r>
      <w:r w:rsidR="00C873F4">
        <w:t>the edition’s fabric</w:t>
      </w:r>
      <w:r>
        <w:t xml:space="preserve">, references to named entities such as persons, places and institutions have been added as well. The edition currently distinguishes between directly mentioned </w:t>
      </w:r>
      <w:r>
        <w:rPr>
          <w:rStyle w:val="VerbatimChar"/>
        </w:rPr>
        <w:t>[</w:t>
      </w:r>
      <w:proofErr w:type="spellStart"/>
      <w:r>
        <w:rPr>
          <w:rStyle w:val="VerbatimChar"/>
        </w:rPr>
        <w:t>pers|org|place</w:t>
      </w:r>
      <w:proofErr w:type="spellEnd"/>
      <w:proofErr w:type="gramStart"/>
      <w:r>
        <w:rPr>
          <w:rStyle w:val="VerbatimChar"/>
        </w:rPr>
        <w:t>]Name</w:t>
      </w:r>
      <w:r>
        <w:t>s</w:t>
      </w:r>
      <w:proofErr w:type="gramEnd"/>
      <w:r>
        <w:t xml:space="preserve"> and references to the </w:t>
      </w:r>
      <w:r w:rsidR="00C873F4">
        <w:t xml:space="preserve">entity </w:t>
      </w:r>
      <w:r>
        <w:t xml:space="preserve">meant (e.g. </w:t>
      </w:r>
      <w:proofErr w:type="spellStart"/>
      <w:r>
        <w:rPr>
          <w:rStyle w:val="VerbatimChar"/>
        </w:rPr>
        <w:t>persName</w:t>
      </w:r>
      <w:proofErr w:type="spellEnd"/>
      <w:r>
        <w:t xml:space="preserve"> is used if a part of a person’s proper name is mentioned, whereas a reference to the same person without explicit naming is encoded as </w:t>
      </w:r>
      <w:proofErr w:type="spellStart"/>
      <w:r>
        <w:rPr>
          <w:rStyle w:val="VerbatimChar"/>
        </w:rPr>
        <w:t>rs</w:t>
      </w:r>
      <w:proofErr w:type="spellEnd"/>
      <w:r>
        <w:rPr>
          <w:rStyle w:val="VerbatimChar"/>
        </w:rPr>
        <w:t xml:space="preserve"> type="person"</w:t>
      </w:r>
      <w:r>
        <w:t>).</w:t>
      </w:r>
      <w:r>
        <w:rPr>
          <w:rStyle w:val="Funotenanker"/>
        </w:rPr>
        <w:footnoteReference w:id="9"/>
      </w:r>
    </w:p>
    <w:p w14:paraId="393895A6" w14:textId="4A95AB3E" w:rsidR="004A57F3" w:rsidRDefault="005D2D71">
      <w:pPr>
        <w:pStyle w:val="Textkrper"/>
      </w:pPr>
      <w:r>
        <w:t>Up to three scientific apparatus</w:t>
      </w:r>
      <w:r w:rsidR="00C00A88">
        <w:t>es</w:t>
      </w:r>
      <w:r>
        <w:t xml:space="preserve"> are displayed throughout the edition documents: </w:t>
      </w:r>
      <w:r w:rsidR="00C873F4">
        <w:t>t</w:t>
      </w:r>
      <w:r>
        <w:t xml:space="preserve">he editorial apparatus including commentary and notes on context is being counted numerically (1, 2, </w:t>
      </w:r>
      <w:proofErr w:type="gramStart"/>
      <w:r>
        <w:t>3, …)</w:t>
      </w:r>
      <w:proofErr w:type="gramEnd"/>
      <w:r>
        <w:t xml:space="preserve">. As soon as notes are present in the source documents, those are distinguished by alphabetical indexes (a, b, </w:t>
      </w:r>
      <w:proofErr w:type="gramStart"/>
      <w:r>
        <w:t>c, …)</w:t>
      </w:r>
      <w:proofErr w:type="gramEnd"/>
      <w:r>
        <w:t xml:space="preserve">. A third apparatus, indicated by lowercase roman numbering, </w:t>
      </w:r>
      <w:proofErr w:type="gramStart"/>
      <w:r>
        <w:t>is shown</w:t>
      </w:r>
      <w:proofErr w:type="gramEnd"/>
      <w:r>
        <w:t xml:space="preserve"> in cases where longer phrases have been transcribed as textual variants.</w:t>
      </w:r>
    </w:p>
    <w:p w14:paraId="4AD1CF4E" w14:textId="77777777" w:rsidR="004A57F3" w:rsidRDefault="005D2D71">
      <w:pPr>
        <w:pStyle w:val="Textkrper"/>
      </w:pPr>
      <w:r>
        <w:lastRenderedPageBreak/>
        <w:t>When we started to develop and adopt the viewer application, the transcripts were already in an almost publishable form, but had to be corrected (</w:t>
      </w:r>
      <w:proofErr w:type="spellStart"/>
      <w:r>
        <w:t>markup</w:t>
      </w:r>
      <w:proofErr w:type="spellEnd"/>
      <w:r>
        <w:t xml:space="preserve">- and </w:t>
      </w:r>
      <w:proofErr w:type="gramStart"/>
      <w:r>
        <w:t>language-wise</w:t>
      </w:r>
      <w:proofErr w:type="gramEnd"/>
      <w:r>
        <w:t>) and harmonised with respect to some XML elements.</w:t>
      </w:r>
    </w:p>
    <w:p w14:paraId="6E0AC08B" w14:textId="77777777" w:rsidR="004A57F3" w:rsidRDefault="005D2D71">
      <w:pPr>
        <w:pStyle w:val="berschrift11"/>
      </w:pPr>
      <w:bookmarkStart w:id="4" w:name="interfaces-as-access-paths-to-historical"/>
      <w:r>
        <w:t>Interfaces as access paths to historical documents</w:t>
      </w:r>
      <w:bookmarkEnd w:id="4"/>
    </w:p>
    <w:p w14:paraId="2D899334" w14:textId="043322C3" w:rsidR="004A57F3" w:rsidRDefault="005D2D71">
      <w:pPr>
        <w:pStyle w:val="FirstParagraph"/>
      </w:pPr>
      <w:r>
        <w:t>Beside</w:t>
      </w:r>
      <w:r w:rsidR="00C873F4">
        <w:t>s</w:t>
      </w:r>
      <w:r>
        <w:t xml:space="preserve"> the </w:t>
      </w:r>
      <w:proofErr w:type="gramStart"/>
      <w:r>
        <w:t xml:space="preserve">above </w:t>
      </w:r>
      <w:r w:rsidR="00C00A88">
        <w:t>mentioned</w:t>
      </w:r>
      <w:proofErr w:type="gramEnd"/>
      <w:r w:rsidR="00C00A88">
        <w:t xml:space="preserve"> </w:t>
      </w:r>
      <w:r>
        <w:t xml:space="preserve">arguments for a digital edition there is an even more powerful </w:t>
      </w:r>
      <w:r w:rsidR="00C873F4">
        <w:t>advantage</w:t>
      </w:r>
      <w:r>
        <w:t xml:space="preserve"> that the digital form entails: The edition’s web application enables users to access the edition data in new ways that transcend the scientific value of the standardised </w:t>
      </w:r>
      <w:proofErr w:type="spellStart"/>
      <w:r>
        <w:t>markup</w:t>
      </w:r>
      <w:proofErr w:type="spellEnd"/>
      <w:r>
        <w:t xml:space="preserve"> that constitutes the edition.</w:t>
      </w:r>
    </w:p>
    <w:p w14:paraId="11E0EB5D" w14:textId="155C971E" w:rsidR="004A57F3" w:rsidRDefault="005D2D71">
      <w:pPr>
        <w:pStyle w:val="Textkrper"/>
      </w:pPr>
      <w:r>
        <w:t xml:space="preserve">Tables of contents </w:t>
      </w:r>
      <w:proofErr w:type="gramStart"/>
      <w:r>
        <w:t>are con</w:t>
      </w:r>
      <w:r w:rsidR="00B129F2">
        <w:t>s</w:t>
      </w:r>
      <w:r>
        <w:t>tructed</w:t>
      </w:r>
      <w:proofErr w:type="gramEnd"/>
      <w:r>
        <w:t xml:space="preserve"> from the file listings. The underlying files </w:t>
      </w:r>
      <w:proofErr w:type="gramStart"/>
      <w:r>
        <w:t>are labelled and sorted by the places of the congresses and a consecutive numbering which depicts the chronological order of the congresses’ proceedings</w:t>
      </w:r>
      <w:proofErr w:type="gramEnd"/>
      <w:r>
        <w:t xml:space="preserve">. This structure </w:t>
      </w:r>
      <w:proofErr w:type="gramStart"/>
      <w:r>
        <w:t>is used</w:t>
      </w:r>
      <w:proofErr w:type="gramEnd"/>
      <w:r>
        <w:t xml:space="preserve"> for the ordering of the documents themselves (“</w:t>
      </w:r>
      <w:proofErr w:type="spellStart"/>
      <w:r>
        <w:t>Dokumente</w:t>
      </w:r>
      <w:proofErr w:type="spellEnd"/>
      <w:r>
        <w:t>”), the descriptions of the archival holdings (“</w:t>
      </w:r>
      <w:proofErr w:type="spellStart"/>
      <w:r>
        <w:t>Bestandsbeschreibungen</w:t>
      </w:r>
      <w:proofErr w:type="spellEnd"/>
      <w:r>
        <w:t>”) and the abstracts (“</w:t>
      </w:r>
      <w:proofErr w:type="spellStart"/>
      <w:r>
        <w:t>Regesten</w:t>
      </w:r>
      <w:proofErr w:type="spellEnd"/>
      <w:r>
        <w:t>”).</w:t>
      </w:r>
    </w:p>
    <w:p w14:paraId="7CB20E79" w14:textId="4AB6235E" w:rsidR="004A57F3" w:rsidRDefault="005D2D71">
      <w:pPr>
        <w:pStyle w:val="Textkrper"/>
      </w:pPr>
      <w:r>
        <w:t xml:space="preserve">A spatial rendering of the origins of the edited documents is available directly at the landing page of the web application in </w:t>
      </w:r>
      <w:r w:rsidR="00C873F4">
        <w:t xml:space="preserve">the </w:t>
      </w:r>
      <w:r>
        <w:t>form of a map that gives the broader context of post-</w:t>
      </w:r>
      <w:proofErr w:type="spellStart"/>
      <w:r>
        <w:t>napoleonic</w:t>
      </w:r>
      <w:proofErr w:type="spellEnd"/>
      <w:r>
        <w:t xml:space="preserve"> Europe.</w:t>
      </w:r>
      <w:r>
        <w:rPr>
          <w:rStyle w:val="Funotenanker"/>
        </w:rPr>
        <w:footnoteReference w:id="10"/>
      </w:r>
    </w:p>
    <w:p w14:paraId="55E220EE" w14:textId="1A860E85" w:rsidR="004A57F3" w:rsidRDefault="005D2D71">
      <w:pPr>
        <w:pStyle w:val="Textkrper"/>
      </w:pPr>
      <w:r>
        <w:t xml:space="preserve">Two additional chronological access paths make use of the </w:t>
      </w:r>
      <w:r>
        <w:rPr>
          <w:rStyle w:val="VerbatimChar"/>
        </w:rPr>
        <w:t>@when</w:t>
      </w:r>
      <w:r>
        <w:t xml:space="preserve"> attributes in the </w:t>
      </w:r>
      <w:proofErr w:type="spellStart"/>
      <w:r>
        <w:rPr>
          <w:rStyle w:val="VerbatimChar"/>
        </w:rPr>
        <w:t>teiHeader</w:t>
      </w:r>
      <w:proofErr w:type="spellEnd"/>
      <w:r>
        <w:t xml:space="preserve"> metadata concernin</w:t>
      </w:r>
      <w:r w:rsidR="00C873F4">
        <w:t>g the dating of the documents: a</w:t>
      </w:r>
      <w:r>
        <w:t xml:space="preserve"> calendar view and a timeline view. While the calendar allows </w:t>
      </w:r>
      <w:r w:rsidR="00C873F4">
        <w:t xml:space="preserve">one </w:t>
      </w:r>
      <w:r>
        <w:t>to link the documents (and the events that led to them) to a structured understanding of time (from year to months and days of the week), the timeline view gives an overview of the temporal continuum that the documents relate to more from a bird’s eye.</w:t>
      </w:r>
    </w:p>
    <w:p w14:paraId="5F1636BB" w14:textId="4EDE2D65" w:rsidR="004A57F3" w:rsidRDefault="005D2D71">
      <w:pPr>
        <w:pStyle w:val="Textkrper"/>
      </w:pPr>
      <w:r>
        <w:t>The relatively deep tagging of named entities in the TEI files – mostly person and place data, only two instit</w:t>
      </w:r>
      <w:r w:rsidR="00B129F2">
        <w:t>ut</w:t>
      </w:r>
      <w:r>
        <w:t xml:space="preserve">ions have been listed separately – enables access to the edition data by means of indices automatically created from the encoded files. The </w:t>
      </w:r>
      <w:proofErr w:type="spellStart"/>
      <w:r>
        <w:rPr>
          <w:rStyle w:val="VerbatimChar"/>
        </w:rPr>
        <w:t>listPlace</w:t>
      </w:r>
      <w:proofErr w:type="spellEnd"/>
      <w:r>
        <w:t xml:space="preserve"> index of places includes geo data that allows for a spatial pinning not only of the places of document generation, but also of all places that </w:t>
      </w:r>
      <w:proofErr w:type="gramStart"/>
      <w:r>
        <w:t>are mentioned</w:t>
      </w:r>
      <w:proofErr w:type="gramEnd"/>
      <w:r>
        <w:t xml:space="preserve"> within the edition text. Furthermore, all places mentioned include </w:t>
      </w:r>
      <w:proofErr w:type="spellStart"/>
      <w:r>
        <w:t>GeoNames</w:t>
      </w:r>
      <w:proofErr w:type="spellEnd"/>
      <w:r>
        <w:t xml:space="preserve"> identifiers to ensure interoperability with other resources in a linked open data approach, and a representation on any given map (in the current version, our web application takes the shortcut of using contemporary GIS data via leaflet/</w:t>
      </w:r>
      <w:proofErr w:type="spellStart"/>
      <w:r>
        <w:t>OpenStreetMap</w:t>
      </w:r>
      <w:proofErr w:type="spellEnd"/>
      <w:r>
        <w:t>).</w:t>
      </w:r>
      <w:r>
        <w:rPr>
          <w:rStyle w:val="Funotenanker"/>
        </w:rPr>
        <w:footnoteReference w:id="11"/>
      </w:r>
      <w:r>
        <w:t xml:space="preserve"> The same holds true for the reference </w:t>
      </w:r>
      <w:proofErr w:type="gramStart"/>
      <w:r>
        <w:t>data identifying</w:t>
      </w:r>
      <w:proofErr w:type="gramEnd"/>
      <w:r>
        <w:t xml:space="preserve"> persons, where we chose to use the norm data from the Virtual International Authority File (VIAF) to disambiguate persons and link them to the documents in a machine-readable way. The web application also provides </w:t>
      </w:r>
      <w:r>
        <w:lastRenderedPageBreak/>
        <w:t>access through an API, through a simple Beacon file and through JSON-based autocomplete data.</w:t>
      </w:r>
    </w:p>
    <w:p w14:paraId="723E8FD4" w14:textId="0D3C1A62" w:rsidR="004A57F3" w:rsidRDefault="005D2D71">
      <w:pPr>
        <w:pStyle w:val="Textkrper"/>
      </w:pPr>
      <w:r>
        <w:t xml:space="preserve">Abstracts </w:t>
      </w:r>
      <w:proofErr w:type="gramStart"/>
      <w:r>
        <w:t>are provided</w:t>
      </w:r>
      <w:proofErr w:type="gramEnd"/>
      <w:r>
        <w:t xml:space="preserve"> to describe the actual contents of the documents. These </w:t>
      </w:r>
      <w:proofErr w:type="gramStart"/>
      <w:r>
        <w:t>are provided</w:t>
      </w:r>
      <w:proofErr w:type="gramEnd"/>
      <w:r>
        <w:t xml:space="preserve"> </w:t>
      </w:r>
      <w:r w:rsidR="00C00A88">
        <w:t xml:space="preserve">in </w:t>
      </w:r>
      <w:r>
        <w:t>a separate list through the table of contents submenu, but also in the head section of the individual documents’ views.</w:t>
      </w:r>
    </w:p>
    <w:p w14:paraId="6520A76F" w14:textId="4C8B970D" w:rsidR="004A57F3" w:rsidRDefault="005D2D71">
      <w:pPr>
        <w:pStyle w:val="Textkrper"/>
      </w:pPr>
      <w:proofErr w:type="spellStart"/>
      <w:r>
        <w:t>Conceptionally</w:t>
      </w:r>
      <w:proofErr w:type="spellEnd"/>
      <w:r>
        <w:t xml:space="preserve"> opposed to a structured semantic approach the web interface also offers a full text search (implemented in Apache </w:t>
      </w:r>
      <w:proofErr w:type="spellStart"/>
      <w:r>
        <w:t>Lucene</w:t>
      </w:r>
      <w:proofErr w:type="spellEnd"/>
      <w:r>
        <w:t>)</w:t>
      </w:r>
      <w:r w:rsidR="00C873F4">
        <w:t>;</w:t>
      </w:r>
      <w:r>
        <w:t xml:space="preserve"> its results (displayed in a </w:t>
      </w:r>
      <w:proofErr w:type="spellStart"/>
      <w:r>
        <w:rPr>
          <w:rStyle w:val="VerbatimChar"/>
        </w:rPr>
        <w:t>datatables</w:t>
      </w:r>
      <w:proofErr w:type="spellEnd"/>
      <w:r>
        <w:t xml:space="preserve"> view) </w:t>
      </w:r>
      <w:proofErr w:type="gramStart"/>
      <w:r>
        <w:t>can be narrowed down</w:t>
      </w:r>
      <w:proofErr w:type="gramEnd"/>
      <w:r>
        <w:t xml:space="preserve"> on the fly just by using a text input field.</w:t>
      </w:r>
    </w:p>
    <w:p w14:paraId="30C42B10" w14:textId="77777777" w:rsidR="004A57F3" w:rsidRDefault="005D2D71">
      <w:pPr>
        <w:pStyle w:val="berschrift11"/>
      </w:pPr>
      <w:bookmarkStart w:id="5" w:name="technicalities-and-platform-choice"/>
      <w:r>
        <w:t>Technicalities and Platform Choice</w:t>
      </w:r>
      <w:bookmarkEnd w:id="5"/>
    </w:p>
    <w:p w14:paraId="70B4C134" w14:textId="11077175" w:rsidR="004A57F3" w:rsidRDefault="005D2D71">
      <w:pPr>
        <w:pStyle w:val="FirstParagraph"/>
      </w:pPr>
      <w:r>
        <w:t xml:space="preserve">As the ÖAW-ACDH was </w:t>
      </w:r>
      <w:r w:rsidR="00C873F4">
        <w:t>already</w:t>
      </w:r>
      <w:r w:rsidR="00C873F4">
        <w:t xml:space="preserve"> </w:t>
      </w:r>
      <w:r>
        <w:t xml:space="preserve">taking part in the HRSM-funded project </w:t>
      </w:r>
      <w:proofErr w:type="spellStart"/>
      <w:r>
        <w:rPr>
          <w:i/>
        </w:rPr>
        <w:t>Kompetenznetzwerk</w:t>
      </w:r>
      <w:proofErr w:type="spellEnd"/>
      <w:r>
        <w:rPr>
          <w:i/>
        </w:rPr>
        <w:t xml:space="preserve"> </w:t>
      </w:r>
      <w:proofErr w:type="spellStart"/>
      <w:r>
        <w:rPr>
          <w:i/>
        </w:rPr>
        <w:t>Digitale</w:t>
      </w:r>
      <w:proofErr w:type="spellEnd"/>
      <w:r>
        <w:rPr>
          <w:i/>
        </w:rPr>
        <w:t xml:space="preserve"> Edition (KONDE)</w:t>
      </w:r>
      <w:r>
        <w:t xml:space="preserve">, and our academic home institute, the Institute for Modern and Contemporary Historical Research (INZ) got involved in this network effort as well, our attention focused on choosing a technical solution for the web application from this </w:t>
      </w:r>
      <w:r w:rsidR="00C00A88">
        <w:t>enviro</w:t>
      </w:r>
      <w:r w:rsidR="00B129F2">
        <w:t>n</w:t>
      </w:r>
      <w:r w:rsidR="00C00A88">
        <w:t>ment</w:t>
      </w:r>
      <w:r>
        <w:t xml:space="preserve">. This predetermined our </w:t>
      </w:r>
      <w:r w:rsidR="00C00A88">
        <w:t xml:space="preserve">decision </w:t>
      </w:r>
      <w:r>
        <w:t xml:space="preserve">to use the </w:t>
      </w:r>
      <w:proofErr w:type="spellStart"/>
      <w:r>
        <w:rPr>
          <w:rStyle w:val="VerbatimChar"/>
        </w:rPr>
        <w:t>dsebaseapp</w:t>
      </w:r>
      <w:proofErr w:type="spellEnd"/>
      <w:r>
        <w:t xml:space="preserve"> as a blueprint for developing an application for accessing the TEI edition data. </w:t>
      </w:r>
      <w:proofErr w:type="spellStart"/>
      <w:r>
        <w:rPr>
          <w:rStyle w:val="VerbatimChar"/>
        </w:rPr>
        <w:t>dsebaseapp</w:t>
      </w:r>
      <w:proofErr w:type="spellEnd"/>
      <w:r>
        <w:t xml:space="preserve"> (</w:t>
      </w:r>
      <w:proofErr w:type="spellStart"/>
      <w:r>
        <w:t>dse</w:t>
      </w:r>
      <w:proofErr w:type="spellEnd"/>
      <w:r>
        <w:t xml:space="preserve"> stands for ‘digital scholarly edition’) was developed by Peter Andorfer at the ÖAW-ACDH as a starting point for edition interfaces, and it is especially suitable for epistolary material since it in itself stems from the application for the letters of Leo Thun-</w:t>
      </w:r>
      <w:proofErr w:type="spellStart"/>
      <w:r>
        <w:t>Hohenstein</w:t>
      </w:r>
      <w:proofErr w:type="spellEnd"/>
      <w:r>
        <w:t>.</w:t>
      </w:r>
      <w:r>
        <w:rPr>
          <w:rStyle w:val="Funotenanker"/>
        </w:rPr>
        <w:footnoteReference w:id="12"/>
      </w:r>
      <w:r>
        <w:t xml:space="preserve"> With the assistance of a series of accompanying blog posts,</w:t>
      </w:r>
      <w:r>
        <w:rPr>
          <w:rStyle w:val="Funotenanker"/>
        </w:rPr>
        <w:footnoteReference w:id="13"/>
      </w:r>
      <w:r>
        <w:t xml:space="preserve"> we proceeded to implement </w:t>
      </w:r>
      <w:proofErr w:type="spellStart"/>
      <w:r>
        <w:rPr>
          <w:rStyle w:val="VerbatimChar"/>
        </w:rPr>
        <w:t>maechtekongresse</w:t>
      </w:r>
      <w:proofErr w:type="spellEnd"/>
      <w:r>
        <w:t xml:space="preserve"> as an application for the </w:t>
      </w:r>
      <w:proofErr w:type="spellStart"/>
      <w:r>
        <w:rPr>
          <w:rStyle w:val="VerbatimChar"/>
        </w:rPr>
        <w:t>eXist-db</w:t>
      </w:r>
      <w:proofErr w:type="spellEnd"/>
      <w:r>
        <w:t xml:space="preserve"> platform</w:t>
      </w:r>
      <w:r>
        <w:rPr>
          <w:rStyle w:val="Funotenanker"/>
        </w:rPr>
        <w:footnoteReference w:id="14"/>
      </w:r>
      <w:proofErr w:type="gramStart"/>
      <w:r>
        <w:t xml:space="preserve"> which</w:t>
      </w:r>
      <w:proofErr w:type="gramEnd"/>
      <w:r>
        <w:t xml:space="preserve"> is notorious in the Digital Humanities context.</w:t>
      </w:r>
    </w:p>
    <w:p w14:paraId="6164D12A" w14:textId="77777777" w:rsidR="004A57F3" w:rsidRDefault="005D2D71">
      <w:pPr>
        <w:pStyle w:val="Textkrper"/>
      </w:pPr>
      <w:r>
        <w:t xml:space="preserve">This choice has also been influenced by the fact that the amount of data in the edition is relatively small, as it does not include image data and spans </w:t>
      </w:r>
      <w:proofErr w:type="gramStart"/>
      <w:r>
        <w:t>a total of 115</w:t>
      </w:r>
      <w:proofErr w:type="gramEnd"/>
      <w:r>
        <w:t xml:space="preserve"> XML documents only. Moreover, due to the fact that there was no additional funding available, the solution to be selected could not be other than “free” (as in software), and the ÖAW-ACDH already had server and network infrastructure in place for using an </w:t>
      </w:r>
      <w:proofErr w:type="spellStart"/>
      <w:r>
        <w:t>eXist-db</w:t>
      </w:r>
      <w:proofErr w:type="spellEnd"/>
      <w:r>
        <w:t xml:space="preserve"> approach. In addition, this infrastructure includes the possibility to archive the edition data in ARCHE (A Resource Centre for the </w:t>
      </w:r>
      <w:proofErr w:type="spellStart"/>
      <w:r>
        <w:t>HumanitiEs</w:t>
      </w:r>
      <w:proofErr w:type="spellEnd"/>
      <w:r>
        <w:t>).</w:t>
      </w:r>
      <w:r>
        <w:rPr>
          <w:rStyle w:val="Funotenanker"/>
        </w:rPr>
        <w:footnoteReference w:id="15"/>
      </w:r>
      <w:r>
        <w:t xml:space="preserve"> Consequently, there were no viable alternatives available to this whole package.</w:t>
      </w:r>
    </w:p>
    <w:p w14:paraId="73B91A09" w14:textId="77777777" w:rsidR="004A57F3" w:rsidRDefault="005D2D71">
      <w:pPr>
        <w:pStyle w:val="Textkrper"/>
      </w:pPr>
      <w:r>
        <w:t xml:space="preserve">The access paths outlined above </w:t>
      </w:r>
      <w:proofErr w:type="gramStart"/>
      <w:r>
        <w:t>are mostly based</w:t>
      </w:r>
      <w:proofErr w:type="gramEnd"/>
      <w:r>
        <w:t xml:space="preserve"> on preparatory work from the KONDE consortium, especially drawing from the aforementioned </w:t>
      </w:r>
      <w:proofErr w:type="spellStart"/>
      <w:r>
        <w:rPr>
          <w:rStyle w:val="VerbatimChar"/>
        </w:rPr>
        <w:t>dsebaseapp</w:t>
      </w:r>
      <w:proofErr w:type="spellEnd"/>
      <w:r>
        <w:t xml:space="preserve"> package developed by Peter Andorfer that reused XSLT transformation scripts written by Dario Kampkaspar (both are currently working at the ÖAW-ACDH). Since early 2018, the application was refined in close collaboration between ÖAW-ACDH and INZ.</w:t>
      </w:r>
    </w:p>
    <w:p w14:paraId="1F28CD0C" w14:textId="4012C76B" w:rsidR="004A57F3" w:rsidRDefault="00170405">
      <w:pPr>
        <w:pStyle w:val="Textkrper"/>
      </w:pPr>
      <w:r>
        <w:lastRenderedPageBreak/>
        <w:t>T</w:t>
      </w:r>
      <w:r w:rsidR="005D2D71">
        <w:t>he ‘</w:t>
      </w:r>
      <w:proofErr w:type="spellStart"/>
      <w:r w:rsidR="005D2D71">
        <w:t>Mächtekongresse</w:t>
      </w:r>
      <w:proofErr w:type="spellEnd"/>
      <w:r w:rsidR="005D2D71">
        <w:t xml:space="preserve">’ edition </w:t>
      </w:r>
      <w:r>
        <w:t xml:space="preserve">is </w:t>
      </w:r>
      <w:r w:rsidR="005D2D71">
        <w:t xml:space="preserve">available online since September 2018 </w:t>
      </w:r>
      <w:r>
        <w:t>on</w:t>
      </w:r>
      <w:r w:rsidR="005D2D71">
        <w:t xml:space="preserve"> </w:t>
      </w:r>
      <w:hyperlink r:id="rId7">
        <w:r w:rsidR="005D2D71">
          <w:rPr>
            <w:rStyle w:val="Internetverknpfung"/>
          </w:rPr>
          <w:t>https://maechtekongresse.acdh.oeaw.ac.at/</w:t>
        </w:r>
      </w:hyperlink>
      <w:r w:rsidR="005D2D71">
        <w:t>. The digital edition licences all the edition data under Creative</w:t>
      </w:r>
      <w:r>
        <w:t xml:space="preserve"> </w:t>
      </w:r>
      <w:r w:rsidR="005D2D71">
        <w:t>Commons (CC-BY 4.0) licence, contributing to the digitally available research output of the Austrian Academy of Sciences</w:t>
      </w:r>
      <w:r>
        <w:t xml:space="preserve"> and its Institute for Modern and Contemporary Historical Research</w:t>
      </w:r>
      <w:r w:rsidR="005D2D71">
        <w:t xml:space="preserve">. </w:t>
      </w:r>
    </w:p>
    <w:p w14:paraId="7B4F0FE9" w14:textId="77777777" w:rsidR="004A57F3" w:rsidRDefault="005D2D71">
      <w:pPr>
        <w:pStyle w:val="Textkrper"/>
      </w:pPr>
      <w:r>
        <w:t>With the publication of the ‘</w:t>
      </w:r>
      <w:proofErr w:type="spellStart"/>
      <w:r>
        <w:t>Mächtekongresse</w:t>
      </w:r>
      <w:proofErr w:type="spellEnd"/>
      <w:r>
        <w:t xml:space="preserve">’ edition, we hope to have contributed to further historiographical investigation on a crucial period in European history following the Napoleonic wars and the Congress of Vienna, based on actual archival sources. On the technical and methodological </w:t>
      </w:r>
      <w:proofErr w:type="gramStart"/>
      <w:r>
        <w:t>flip</w:t>
      </w:r>
      <w:proofErr w:type="gramEnd"/>
      <w:r>
        <w:t xml:space="preserve"> side of our effort, we intend to continue furthering the development of suitable tools that open up historical documents to new questions (and APIs).</w:t>
      </w:r>
    </w:p>
    <w:p w14:paraId="23225395" w14:textId="77777777" w:rsidR="004A57F3" w:rsidRDefault="005D2D71">
      <w:pPr>
        <w:pStyle w:val="berschrift11"/>
      </w:pPr>
      <w:bookmarkStart w:id="6" w:name="postscriptum-known-desiderata"/>
      <w:proofErr w:type="spellStart"/>
      <w:r>
        <w:t>Postscriptum</w:t>
      </w:r>
      <w:proofErr w:type="spellEnd"/>
      <w:r>
        <w:t>: Known Desiderata</w:t>
      </w:r>
      <w:bookmarkEnd w:id="6"/>
    </w:p>
    <w:p w14:paraId="76ED515E" w14:textId="77777777" w:rsidR="004A57F3" w:rsidRDefault="005D2D71">
      <w:pPr>
        <w:pStyle w:val="Compact"/>
        <w:numPr>
          <w:ilvl w:val="0"/>
          <w:numId w:val="1"/>
        </w:numPr>
      </w:pPr>
      <w:r>
        <w:t>Sources in the bibliography (</w:t>
      </w:r>
      <w:proofErr w:type="spellStart"/>
      <w:r>
        <w:rPr>
          <w:rStyle w:val="VerbatimChar"/>
        </w:rPr>
        <w:t>listBibl</w:t>
      </w:r>
      <w:proofErr w:type="spellEnd"/>
      <w:r>
        <w:t xml:space="preserve"> in </w:t>
      </w:r>
      <w:r>
        <w:rPr>
          <w:rStyle w:val="VerbatimChar"/>
        </w:rPr>
        <w:t>listtreaties.xml</w:t>
      </w:r>
      <w:r>
        <w:t xml:space="preserve"> and </w:t>
      </w:r>
      <w:proofErr w:type="spellStart"/>
      <w:r>
        <w:rPr>
          <w:rStyle w:val="VerbatimChar"/>
        </w:rPr>
        <w:t>listWit</w:t>
      </w:r>
      <w:proofErr w:type="spellEnd"/>
      <w:r>
        <w:t xml:space="preserve"> in </w:t>
      </w:r>
      <w:r>
        <w:rPr>
          <w:rStyle w:val="VerbatimChar"/>
        </w:rPr>
        <w:t>listwit.xml</w:t>
      </w:r>
      <w:r>
        <w:t>) are currently flat text, precluding programmatic access.</w:t>
      </w:r>
    </w:p>
    <w:p w14:paraId="095785FA" w14:textId="77777777" w:rsidR="004A57F3" w:rsidRDefault="005D2D71">
      <w:pPr>
        <w:pStyle w:val="Compact"/>
        <w:numPr>
          <w:ilvl w:val="0"/>
          <w:numId w:val="1"/>
        </w:numPr>
      </w:pPr>
      <w:r>
        <w:t>Whitespace handling, especially in mixed content XML nodes that contain both text and child elements, is still not properly addressed. As a result, some links include trailing spaces preceding punctuation marks. In general, the authoritative version of the ‘</w:t>
      </w:r>
      <w:proofErr w:type="spellStart"/>
      <w:r>
        <w:t>Mächtekongresse</w:t>
      </w:r>
      <w:proofErr w:type="spellEnd"/>
      <w:r>
        <w:t xml:space="preserve">’ edition is the one transcribed in the TEI XML files; those </w:t>
      </w:r>
      <w:proofErr w:type="gramStart"/>
      <w:r>
        <w:t>should be consulted</w:t>
      </w:r>
      <w:proofErr w:type="gramEnd"/>
      <w:r>
        <w:t xml:space="preserve"> in case the HTML representation raises doubts.</w:t>
      </w:r>
    </w:p>
    <w:p w14:paraId="7DBB80FD" w14:textId="73914C97" w:rsidR="004A57F3" w:rsidRDefault="005D2D71">
      <w:pPr>
        <w:pStyle w:val="Compact"/>
        <w:numPr>
          <w:ilvl w:val="0"/>
          <w:numId w:val="1"/>
        </w:numPr>
      </w:pPr>
      <w:r>
        <w:t xml:space="preserve">A network representation in GEFX format is being prepared; it is intended to depict the interrelations between </w:t>
      </w:r>
      <w:r w:rsidR="00D536DE">
        <w:t xml:space="preserve">congress </w:t>
      </w:r>
      <w:r>
        <w:t xml:space="preserve">sessions (and the resulting documents that form the edition) and the individuals taking part therein. Such a network view will allow </w:t>
      </w:r>
      <w:r w:rsidR="00D536DE">
        <w:t xml:space="preserve">for </w:t>
      </w:r>
      <w:r>
        <w:t xml:space="preserve">grasping the relation in a </w:t>
      </w:r>
      <w:proofErr w:type="spellStart"/>
      <w:r>
        <w:t>chronotopical</w:t>
      </w:r>
      <w:proofErr w:type="spellEnd"/>
      <w:r>
        <w:t xml:space="preserve"> context.</w:t>
      </w:r>
    </w:p>
    <w:p w14:paraId="1D505A74" w14:textId="77777777" w:rsidR="004A57F3" w:rsidRDefault="005D2D71">
      <w:pPr>
        <w:pStyle w:val="Compact"/>
        <w:numPr>
          <w:ilvl w:val="0"/>
          <w:numId w:val="1"/>
        </w:numPr>
      </w:pPr>
      <w:r>
        <w:t xml:space="preserve">All of the edition’s documentary data is yet to </w:t>
      </w:r>
      <w:proofErr w:type="gramStart"/>
      <w:r>
        <w:t>be archived</w:t>
      </w:r>
      <w:proofErr w:type="gramEnd"/>
      <w:r>
        <w:t xml:space="preserve"> on the ARCHE service. Furthermore, the application’s code will soon be public under MIT licence on the KONDE GitHub.</w:t>
      </w:r>
      <w:r>
        <w:rPr>
          <w:rStyle w:val="Funotenanker"/>
        </w:rPr>
        <w:footnoteReference w:id="16"/>
      </w:r>
    </w:p>
    <w:p w14:paraId="2EAAE763" w14:textId="77777777" w:rsidR="004A57F3" w:rsidRDefault="005D2D71">
      <w:pPr>
        <w:pStyle w:val="FirstParagraph"/>
      </w:pPr>
      <w:r>
        <w:t>The team are grateful for any feedback regarding the ‘</w:t>
      </w:r>
      <w:proofErr w:type="spellStart"/>
      <w:r>
        <w:t>Mächtekongresse</w:t>
      </w:r>
      <w:proofErr w:type="spellEnd"/>
      <w:r>
        <w:t>’ digital edition.</w:t>
      </w:r>
    </w:p>
    <w:sectPr w:rsidR="004A57F3" w:rsidSect="009D1E57">
      <w:footerReference w:type="even" r:id="rId8"/>
      <w:footerReference w:type="default" r:id="rId9"/>
      <w:pgSz w:w="11906" w:h="16838" w:code="9"/>
      <w:pgMar w:top="1417" w:right="1417" w:bottom="1134" w:left="1417"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A6DF5" w14:textId="77777777" w:rsidR="007151F5" w:rsidRDefault="007151F5">
      <w:pPr>
        <w:spacing w:after="0"/>
      </w:pPr>
      <w:r>
        <w:separator/>
      </w:r>
    </w:p>
  </w:endnote>
  <w:endnote w:type="continuationSeparator" w:id="0">
    <w:p w14:paraId="4091CBA1" w14:textId="77777777" w:rsidR="007151F5" w:rsidRDefault="007151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Arial"/>
    <w:charset w:val="00"/>
    <w:family w:val="auto"/>
    <w:pitch w:val="variable"/>
    <w:sig w:usb0="00000000" w:usb1="5000A1FF" w:usb2="00000000" w:usb3="00000000" w:csb0="000001B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CA9B1" w14:textId="77777777" w:rsidR="00C22001" w:rsidRDefault="00C22001" w:rsidP="002917A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62E63CF0" w14:textId="77777777" w:rsidR="00C22001" w:rsidRDefault="00C22001" w:rsidP="00C2200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FB702" w14:textId="2DB68C5B" w:rsidR="00C22001" w:rsidRDefault="00C22001" w:rsidP="003E1DCD">
    <w:pPr>
      <w:pStyle w:val="Fuzeile"/>
      <w:framePr w:h="359" w:hRule="exact" w:wrap="around" w:vAnchor="text" w:hAnchor="page" w:x="10778" w:y="-639"/>
      <w:rPr>
        <w:rStyle w:val="Seitenzahl"/>
      </w:rPr>
    </w:pPr>
    <w:r>
      <w:rPr>
        <w:rStyle w:val="Seitenzahl"/>
      </w:rPr>
      <w:fldChar w:fldCharType="begin"/>
    </w:r>
    <w:r>
      <w:rPr>
        <w:rStyle w:val="Seitenzahl"/>
      </w:rPr>
      <w:instrText xml:space="preserve">PAGE  </w:instrText>
    </w:r>
    <w:r>
      <w:rPr>
        <w:rStyle w:val="Seitenzahl"/>
      </w:rPr>
      <w:fldChar w:fldCharType="separate"/>
    </w:r>
    <w:r w:rsidR="00170405">
      <w:rPr>
        <w:rStyle w:val="Seitenzahl"/>
        <w:noProof/>
      </w:rPr>
      <w:t>2</w:t>
    </w:r>
    <w:r>
      <w:rPr>
        <w:rStyle w:val="Seitenzahl"/>
      </w:rPr>
      <w:fldChar w:fldCharType="end"/>
    </w:r>
  </w:p>
  <w:p w14:paraId="5E8EE9E4" w14:textId="77777777" w:rsidR="00C22001" w:rsidRDefault="00C22001" w:rsidP="00C22001">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C33F0" w14:textId="77777777" w:rsidR="007151F5" w:rsidRDefault="007151F5">
      <w:r>
        <w:separator/>
      </w:r>
    </w:p>
  </w:footnote>
  <w:footnote w:type="continuationSeparator" w:id="0">
    <w:p w14:paraId="32F3C6C6" w14:textId="77777777" w:rsidR="007151F5" w:rsidRDefault="007151F5">
      <w:r>
        <w:continuationSeparator/>
      </w:r>
    </w:p>
  </w:footnote>
  <w:footnote w:id="1">
    <w:p w14:paraId="2F42E778" w14:textId="77777777" w:rsidR="004A57F3" w:rsidRPr="00B129F2" w:rsidRDefault="005D2D71">
      <w:pPr>
        <w:pStyle w:val="Funotentext1"/>
        <w:rPr>
          <w:lang w:val="de-DE"/>
        </w:rPr>
      </w:pPr>
      <w:r>
        <w:rPr>
          <w:rStyle w:val="Funotenzeichen"/>
        </w:rPr>
        <w:footnoteRef/>
      </w:r>
      <w:r>
        <w:t xml:space="preserve"> Remarkable exceptions in recent years </w:t>
      </w:r>
      <w:proofErr w:type="gramStart"/>
      <w:r>
        <w:t>are:</w:t>
      </w:r>
      <w:proofErr w:type="gramEnd"/>
      <w:r>
        <w:t xml:space="preserve"> Mark Jarrett, The Congress of Vienna and Its Legacy. War and Great Power Diplomacy after Napoleon (London – New York 2013); Heinz </w:t>
      </w:r>
      <w:proofErr w:type="spellStart"/>
      <w:r>
        <w:t>Duchhardt</w:t>
      </w:r>
      <w:proofErr w:type="spellEnd"/>
      <w:r>
        <w:t xml:space="preserve">, Der </w:t>
      </w:r>
      <w:proofErr w:type="spellStart"/>
      <w:r>
        <w:t>Aachener</w:t>
      </w:r>
      <w:proofErr w:type="spellEnd"/>
      <w:r>
        <w:t xml:space="preserve"> </w:t>
      </w:r>
      <w:proofErr w:type="spellStart"/>
      <w:r>
        <w:t>Kongress</w:t>
      </w:r>
      <w:proofErr w:type="spellEnd"/>
      <w:r>
        <w:t xml:space="preserve"> 1818. </w:t>
      </w:r>
      <w:r w:rsidRPr="00B129F2">
        <w:rPr>
          <w:lang w:val="de-DE"/>
        </w:rPr>
        <w:t xml:space="preserve">Ein europäisches Gipfeltreffen im Vormärz (München 2018); Paul W. Schroeder, </w:t>
      </w:r>
      <w:proofErr w:type="spellStart"/>
      <w:r w:rsidRPr="00B129F2">
        <w:rPr>
          <w:lang w:val="de-DE"/>
        </w:rPr>
        <w:t>Metternich’s</w:t>
      </w:r>
      <w:proofErr w:type="spellEnd"/>
      <w:r w:rsidRPr="00B129F2">
        <w:rPr>
          <w:lang w:val="de-DE"/>
        </w:rPr>
        <w:t xml:space="preserve"> </w:t>
      </w:r>
      <w:proofErr w:type="spellStart"/>
      <w:r w:rsidRPr="00B129F2">
        <w:rPr>
          <w:lang w:val="de-DE"/>
        </w:rPr>
        <w:t>Diplomacy</w:t>
      </w:r>
      <w:proofErr w:type="spellEnd"/>
      <w:r w:rsidRPr="00B129F2">
        <w:rPr>
          <w:lang w:val="de-DE"/>
        </w:rPr>
        <w:t xml:space="preserve"> at </w:t>
      </w:r>
      <w:proofErr w:type="spellStart"/>
      <w:r w:rsidRPr="00B129F2">
        <w:rPr>
          <w:lang w:val="de-DE"/>
        </w:rPr>
        <w:t>Its</w:t>
      </w:r>
      <w:proofErr w:type="spellEnd"/>
      <w:r w:rsidRPr="00B129F2">
        <w:rPr>
          <w:lang w:val="de-DE"/>
        </w:rPr>
        <w:t xml:space="preserve"> </w:t>
      </w:r>
      <w:proofErr w:type="spellStart"/>
      <w:r w:rsidRPr="00B129F2">
        <w:rPr>
          <w:lang w:val="de-DE"/>
        </w:rPr>
        <w:t>Zenith</w:t>
      </w:r>
      <w:proofErr w:type="spellEnd"/>
      <w:r w:rsidRPr="00B129F2">
        <w:rPr>
          <w:lang w:val="de-DE"/>
        </w:rPr>
        <w:t xml:space="preserve"> 1820–1823 (Austin 1962); Guillaume de </w:t>
      </w:r>
      <w:proofErr w:type="spellStart"/>
      <w:r w:rsidRPr="00B129F2">
        <w:rPr>
          <w:lang w:val="de-DE"/>
        </w:rPr>
        <w:t>Bertier</w:t>
      </w:r>
      <w:proofErr w:type="spellEnd"/>
      <w:r w:rsidRPr="00B129F2">
        <w:rPr>
          <w:lang w:val="de-DE"/>
        </w:rPr>
        <w:t xml:space="preserve"> de </w:t>
      </w:r>
      <w:proofErr w:type="spellStart"/>
      <w:r w:rsidRPr="00B129F2">
        <w:rPr>
          <w:lang w:val="de-DE"/>
        </w:rPr>
        <w:t>Sauvigny</w:t>
      </w:r>
      <w:proofErr w:type="spellEnd"/>
      <w:r w:rsidRPr="00B129F2">
        <w:rPr>
          <w:lang w:val="de-DE"/>
        </w:rPr>
        <w:t xml:space="preserve">, Metternich et la France </w:t>
      </w:r>
      <w:proofErr w:type="spellStart"/>
      <w:r w:rsidRPr="00B129F2">
        <w:rPr>
          <w:lang w:val="de-DE"/>
        </w:rPr>
        <w:t>après</w:t>
      </w:r>
      <w:proofErr w:type="spellEnd"/>
      <w:r w:rsidRPr="00B129F2">
        <w:rPr>
          <w:lang w:val="de-DE"/>
        </w:rPr>
        <w:t xml:space="preserve"> le </w:t>
      </w:r>
      <w:proofErr w:type="spellStart"/>
      <w:r w:rsidRPr="00B129F2">
        <w:rPr>
          <w:lang w:val="de-DE"/>
        </w:rPr>
        <w:t>Congrès</w:t>
      </w:r>
      <w:proofErr w:type="spellEnd"/>
      <w:r w:rsidRPr="00B129F2">
        <w:rPr>
          <w:lang w:val="de-DE"/>
        </w:rPr>
        <w:t xml:space="preserve"> de </w:t>
      </w:r>
      <w:proofErr w:type="spellStart"/>
      <w:r w:rsidRPr="00B129F2">
        <w:rPr>
          <w:lang w:val="de-DE"/>
        </w:rPr>
        <w:t>Vienne</w:t>
      </w:r>
      <w:proofErr w:type="spellEnd"/>
      <w:r w:rsidRPr="00B129F2">
        <w:rPr>
          <w:lang w:val="de-DE"/>
        </w:rPr>
        <w:t>, Bd. 2 (Paris 1968).</w:t>
      </w:r>
    </w:p>
  </w:footnote>
  <w:footnote w:id="2">
    <w:p w14:paraId="34B6BE90" w14:textId="77777777" w:rsidR="00572419" w:rsidRPr="00F017C2" w:rsidDel="00C00A88" w:rsidRDefault="00572419">
      <w:pPr>
        <w:pStyle w:val="Funotentext"/>
        <w:rPr>
          <w:del w:id="2" w:author="Karin" w:date="2019-01-14T10:11:00Z"/>
          <w:lang w:val="en-US"/>
        </w:rPr>
      </w:pPr>
      <w:r>
        <w:rPr>
          <w:rStyle w:val="Funotenzeichen"/>
        </w:rPr>
        <w:footnoteRef/>
      </w:r>
      <w:r>
        <w:t xml:space="preserve"> </w:t>
      </w:r>
      <w:r w:rsidRPr="00F017C2">
        <w:rPr>
          <w:lang w:val="en-US"/>
        </w:rPr>
        <w:t xml:space="preserve">See Miroslav </w:t>
      </w:r>
      <w:r w:rsidRPr="00F017C2">
        <w:rPr>
          <w:rFonts w:ascii="Cambria" w:hAnsi="Cambria"/>
          <w:lang w:val="en-US"/>
        </w:rPr>
        <w:t>Š</w:t>
      </w:r>
      <w:r w:rsidRPr="00F017C2">
        <w:rPr>
          <w:lang w:val="en-US"/>
        </w:rPr>
        <w:t>ediv</w:t>
      </w:r>
      <w:r w:rsidRPr="00F017C2">
        <w:rPr>
          <w:rFonts w:ascii="Cambria" w:hAnsi="Cambria"/>
          <w:lang w:val="en-US"/>
        </w:rPr>
        <w:t>ý</w:t>
      </w:r>
      <w:r w:rsidRPr="00F017C2">
        <w:rPr>
          <w:lang w:val="en-US"/>
        </w:rPr>
        <w:t>, Metternich, the Great Powers and the Eastern Question (Pilsen 2013).</w:t>
      </w:r>
    </w:p>
  </w:footnote>
  <w:footnote w:id="3">
    <w:p w14:paraId="61B9573A" w14:textId="77777777" w:rsidR="004A57F3" w:rsidRPr="00B129F2" w:rsidRDefault="005D2D71">
      <w:pPr>
        <w:pStyle w:val="Funotentext1"/>
        <w:rPr>
          <w:lang w:val="de-DE"/>
        </w:rPr>
      </w:pPr>
      <w:r>
        <w:rPr>
          <w:rStyle w:val="Funotenzeichen"/>
        </w:rPr>
        <w:footnoteRef/>
      </w:r>
      <w:r w:rsidRPr="00B129F2">
        <w:rPr>
          <w:lang w:val="de-DE"/>
        </w:rPr>
        <w:t xml:space="preserve"> </w:t>
      </w:r>
      <w:r>
        <w:rPr>
          <w:lang w:val="de-DE"/>
        </w:rPr>
        <w:t>See Matthias Schulz, Normen und Praxis. Das Europäische Konzert der Großmächte als Sicherheitsrat 1815–1860 (München 2009), 684.</w:t>
      </w:r>
    </w:p>
  </w:footnote>
  <w:footnote w:id="4">
    <w:p w14:paraId="1E543FC3" w14:textId="77777777" w:rsidR="004A57F3" w:rsidRDefault="005D2D71">
      <w:pPr>
        <w:pStyle w:val="Funotentext1"/>
      </w:pPr>
      <w:r>
        <w:rPr>
          <w:rStyle w:val="Funotenzeichen"/>
        </w:rPr>
        <w:footnoteRef/>
      </w:r>
      <w:r>
        <w:t xml:space="preserve"> </w:t>
      </w:r>
      <w:r w:rsidRPr="00B129F2">
        <w:rPr>
          <w:lang w:val="en-US"/>
        </w:rPr>
        <w:t>Paul W. Schroeder, The Transformation of European politics 1763–1848 (Oxford 1994).</w:t>
      </w:r>
    </w:p>
  </w:footnote>
  <w:footnote w:id="5">
    <w:p w14:paraId="211EE0B3" w14:textId="77777777" w:rsidR="004A57F3" w:rsidRDefault="005D2D71">
      <w:pPr>
        <w:pStyle w:val="Funotentext1"/>
      </w:pPr>
      <w:r>
        <w:rPr>
          <w:rStyle w:val="Funotenzeichen"/>
        </w:rPr>
        <w:footnoteRef/>
      </w:r>
      <w:r>
        <w:t xml:space="preserve"> The Summer school was organised between the FWF </w:t>
      </w:r>
      <w:proofErr w:type="gramStart"/>
      <w:r>
        <w:t>project</w:t>
      </w:r>
      <w:proofErr w:type="gramEnd"/>
      <w:r>
        <w:t xml:space="preserve"> “Die </w:t>
      </w:r>
      <w:proofErr w:type="spellStart"/>
      <w:r>
        <w:t>Medialität</w:t>
      </w:r>
      <w:proofErr w:type="spellEnd"/>
      <w:r>
        <w:t xml:space="preserve"> </w:t>
      </w:r>
      <w:proofErr w:type="spellStart"/>
      <w:r>
        <w:t>diplomatischer</w:t>
      </w:r>
      <w:proofErr w:type="spellEnd"/>
      <w:r>
        <w:t xml:space="preserve"> </w:t>
      </w:r>
      <w:proofErr w:type="spellStart"/>
      <w:r>
        <w:t>Kommunikation</w:t>
      </w:r>
      <w:proofErr w:type="spellEnd"/>
      <w:r>
        <w:t xml:space="preserve"> (17. </w:t>
      </w:r>
      <w:proofErr w:type="spellStart"/>
      <w:r>
        <w:t>Jahrhundert</w:t>
      </w:r>
      <w:proofErr w:type="spellEnd"/>
      <w:r>
        <w:t xml:space="preserve">)” (P 30091), the Institute for History at Salzburg University, the Centre for Information Modelling at University of Graz in cooperation with the </w:t>
      </w:r>
      <w:proofErr w:type="spellStart"/>
      <w:r>
        <w:t>Institut</w:t>
      </w:r>
      <w:proofErr w:type="spellEnd"/>
      <w:r>
        <w:t xml:space="preserve"> </w:t>
      </w:r>
      <w:proofErr w:type="spellStart"/>
      <w:r>
        <w:t>für</w:t>
      </w:r>
      <w:proofErr w:type="spellEnd"/>
      <w:r>
        <w:t xml:space="preserve"> </w:t>
      </w:r>
      <w:proofErr w:type="spellStart"/>
      <w:r>
        <w:t>Dokumentologie</w:t>
      </w:r>
      <w:proofErr w:type="spellEnd"/>
      <w:r>
        <w:t xml:space="preserve"> und </w:t>
      </w:r>
      <w:proofErr w:type="spellStart"/>
      <w:r>
        <w:t>Editorik</w:t>
      </w:r>
      <w:proofErr w:type="spellEnd"/>
      <w:r>
        <w:t xml:space="preserve"> (IDE).</w:t>
      </w:r>
    </w:p>
  </w:footnote>
  <w:footnote w:id="6">
    <w:p w14:paraId="389F0A18" w14:textId="77777777" w:rsidR="004A57F3" w:rsidRDefault="005D2D71">
      <w:pPr>
        <w:pStyle w:val="Funotentext1"/>
      </w:pPr>
      <w:r>
        <w:rPr>
          <w:rStyle w:val="Funotenzeichen"/>
        </w:rPr>
        <w:footnoteRef/>
      </w:r>
      <w:r>
        <w:t xml:space="preserve"> In fact, some documents had been transcribed using standard MS Word text processing, and then converted to TEI XML using the </w:t>
      </w:r>
      <w:proofErr w:type="spellStart"/>
      <w:r>
        <w:t>OxGarage</w:t>
      </w:r>
      <w:proofErr w:type="spellEnd"/>
      <w:r>
        <w:t xml:space="preserve"> tool </w:t>
      </w:r>
      <w:hyperlink r:id="rId1">
        <w:r>
          <w:rPr>
            <w:rStyle w:val="Internetverknpfung"/>
          </w:rPr>
          <w:t>http://oxgarage.tei-c.org/</w:t>
        </w:r>
      </w:hyperlink>
      <w:r>
        <w:t>.</w:t>
      </w:r>
    </w:p>
  </w:footnote>
  <w:footnote w:id="7">
    <w:p w14:paraId="4853171B" w14:textId="77777777" w:rsidR="004A57F3" w:rsidRDefault="005D2D71">
      <w:pPr>
        <w:pStyle w:val="Funotentext1"/>
      </w:pPr>
      <w:r>
        <w:rPr>
          <w:rStyle w:val="Funotenzeichen"/>
        </w:rPr>
        <w:footnoteRef/>
      </w:r>
      <w:r>
        <w:t xml:space="preserve"> For a different approach concerning a similar textual genre, but different textual source situation, cf. the representation of the records of the Constitutional Convention of 1787 that remodels textual events with a relational database, using the Quill Project (</w:t>
      </w:r>
      <w:hyperlink r:id="rId2">
        <w:r>
          <w:rPr>
            <w:rStyle w:val="Internetverknpfung"/>
          </w:rPr>
          <w:t>https://www.quillproject.net/quill</w:t>
        </w:r>
      </w:hyperlink>
      <w:r>
        <w:t>). In this case, the negotiations underlying a collaboratively edited text like the US federal constitution are represented as different types of events that result in different states of textual snippets at a given point time.</w:t>
      </w:r>
    </w:p>
  </w:footnote>
  <w:footnote w:id="8">
    <w:p w14:paraId="36AA3F3A" w14:textId="77777777" w:rsidR="004A57F3" w:rsidRDefault="005D2D71">
      <w:pPr>
        <w:pStyle w:val="Funotentext1"/>
      </w:pPr>
      <w:r>
        <w:rPr>
          <w:rStyle w:val="Funotenzeichen"/>
        </w:rPr>
        <w:footnoteRef/>
      </w:r>
      <w:r>
        <w:t xml:space="preserve"> In particular, this refers to the following TEI modules: </w:t>
      </w:r>
      <w:r>
        <w:rPr>
          <w:rStyle w:val="VerbatimChar"/>
        </w:rPr>
        <w:t>header</w:t>
      </w:r>
      <w:r>
        <w:t xml:space="preserve">, </w:t>
      </w:r>
      <w:r>
        <w:rPr>
          <w:rStyle w:val="VerbatimChar"/>
        </w:rPr>
        <w:t>linking</w:t>
      </w:r>
      <w:r>
        <w:t xml:space="preserve">, </w:t>
      </w:r>
      <w:r>
        <w:rPr>
          <w:rStyle w:val="VerbatimChar"/>
        </w:rPr>
        <w:t>core</w:t>
      </w:r>
      <w:r>
        <w:t xml:space="preserve">, </w:t>
      </w:r>
      <w:proofErr w:type="spellStart"/>
      <w:r>
        <w:rPr>
          <w:rStyle w:val="VerbatimChar"/>
        </w:rPr>
        <w:t>textstructure</w:t>
      </w:r>
      <w:proofErr w:type="spellEnd"/>
      <w:r>
        <w:t xml:space="preserve">, </w:t>
      </w:r>
      <w:proofErr w:type="spellStart"/>
      <w:r>
        <w:rPr>
          <w:rStyle w:val="VerbatimChar"/>
        </w:rPr>
        <w:t>namesdates</w:t>
      </w:r>
      <w:proofErr w:type="spellEnd"/>
      <w:r>
        <w:t xml:space="preserve">, </w:t>
      </w:r>
      <w:proofErr w:type="spellStart"/>
      <w:r>
        <w:rPr>
          <w:rStyle w:val="VerbatimChar"/>
        </w:rPr>
        <w:t>transcr</w:t>
      </w:r>
      <w:proofErr w:type="spellEnd"/>
      <w:r>
        <w:t xml:space="preserve">, </w:t>
      </w:r>
      <w:proofErr w:type="spellStart"/>
      <w:r>
        <w:rPr>
          <w:rStyle w:val="VerbatimChar"/>
        </w:rPr>
        <w:t>textcrit</w:t>
      </w:r>
      <w:proofErr w:type="spellEnd"/>
      <w:r>
        <w:t xml:space="preserve">, </w:t>
      </w:r>
      <w:r>
        <w:rPr>
          <w:rStyle w:val="VerbatimChar"/>
        </w:rPr>
        <w:t>figures</w:t>
      </w:r>
      <w:r>
        <w:t xml:space="preserve"> and </w:t>
      </w:r>
      <w:proofErr w:type="spellStart"/>
      <w:r>
        <w:rPr>
          <w:rStyle w:val="VerbatimChar"/>
        </w:rPr>
        <w:t>msdescription</w:t>
      </w:r>
      <w:proofErr w:type="spellEnd"/>
      <w:r>
        <w:t>.</w:t>
      </w:r>
    </w:p>
  </w:footnote>
  <w:footnote w:id="9">
    <w:p w14:paraId="3C48546F" w14:textId="77777777" w:rsidR="004A57F3" w:rsidRDefault="005D2D71">
      <w:pPr>
        <w:pStyle w:val="Funotentext1"/>
      </w:pPr>
      <w:r>
        <w:rPr>
          <w:rStyle w:val="Funotenzeichen"/>
        </w:rPr>
        <w:footnoteRef/>
      </w:r>
      <w:r>
        <w:t xml:space="preserve"> Note on </w:t>
      </w:r>
      <w:r>
        <w:rPr>
          <w:rStyle w:val="VerbatimChar"/>
        </w:rPr>
        <w:t>country</w:t>
      </w:r>
      <w:r>
        <w:t xml:space="preserve">: Only </w:t>
      </w:r>
      <w:r>
        <w:rPr>
          <w:rStyle w:val="VerbatimChar"/>
        </w:rPr>
        <w:t>place</w:t>
      </w:r>
      <w:r>
        <w:t xml:space="preserve">s </w:t>
      </w:r>
      <w:proofErr w:type="gramStart"/>
      <w:r>
        <w:t>are recorded</w:t>
      </w:r>
      <w:proofErr w:type="gramEnd"/>
      <w:r>
        <w:t xml:space="preserve"> in the </w:t>
      </w:r>
      <w:proofErr w:type="spellStart"/>
      <w:r>
        <w:rPr>
          <w:rStyle w:val="VerbatimChar"/>
        </w:rPr>
        <w:t>listPlace</w:t>
      </w:r>
      <w:proofErr w:type="spellEnd"/>
      <w:r>
        <w:t xml:space="preserve"> index, historical country names are not geo-referenced, but still marked up using the </w:t>
      </w:r>
      <w:r>
        <w:rPr>
          <w:rStyle w:val="VerbatimChar"/>
        </w:rPr>
        <w:t>country</w:t>
      </w:r>
      <w:r>
        <w:t xml:space="preserve"> tag.</w:t>
      </w:r>
    </w:p>
  </w:footnote>
  <w:footnote w:id="10">
    <w:p w14:paraId="3DDC014A" w14:textId="77777777" w:rsidR="004A57F3" w:rsidRDefault="005D2D71">
      <w:pPr>
        <w:pStyle w:val="Funotentext1"/>
      </w:pPr>
      <w:r>
        <w:rPr>
          <w:rStyle w:val="Funotenzeichen"/>
        </w:rPr>
        <w:footnoteRef/>
      </w:r>
      <w:r>
        <w:t xml:space="preserve"> </w:t>
      </w:r>
      <w:proofErr w:type="gramStart"/>
      <w:r>
        <w:t xml:space="preserve">The monochrome map is based on a CC-licenced map “Europe 1820” by Andreas Kunz, Wolf </w:t>
      </w:r>
      <w:proofErr w:type="spellStart"/>
      <w:r>
        <w:t>Röss</w:t>
      </w:r>
      <w:proofErr w:type="spellEnd"/>
      <w:r>
        <w:t xml:space="preserve"> and Joachim Robert </w:t>
      </w:r>
      <w:proofErr w:type="spellStart"/>
      <w:r>
        <w:t>Möschl</w:t>
      </w:r>
      <w:proofErr w:type="spellEnd"/>
      <w:r>
        <w:t xml:space="preserve"> (</w:t>
      </w:r>
      <w:hyperlink r:id="rId3">
        <w:r>
          <w:rPr>
            <w:rStyle w:val="Internetverknpfung"/>
          </w:rPr>
          <w:t>https://www.ieg-maps.uni-mainz.de/mapsp/mappEu820Serie2.htm</w:t>
        </w:r>
      </w:hyperlink>
      <w:r>
        <w:t>)</w:t>
      </w:r>
      <w:proofErr w:type="gramEnd"/>
      <w:r>
        <w:t>; it has been edited by Stephan Kurz and forms the background graphics for the whole web application.</w:t>
      </w:r>
    </w:p>
  </w:footnote>
  <w:footnote w:id="11">
    <w:p w14:paraId="3C2A3AFE" w14:textId="77777777" w:rsidR="004A57F3" w:rsidRDefault="005D2D71">
      <w:pPr>
        <w:pStyle w:val="Funotentext1"/>
      </w:pPr>
      <w:r>
        <w:rPr>
          <w:rStyle w:val="Funotenzeichen"/>
        </w:rPr>
        <w:footnoteRef/>
      </w:r>
      <w:r>
        <w:t xml:space="preserve"> This </w:t>
      </w:r>
      <w:proofErr w:type="gramStart"/>
      <w:r>
        <w:t>might be updated</w:t>
      </w:r>
      <w:proofErr w:type="gramEnd"/>
      <w:r>
        <w:t xml:space="preserve"> to a more accurate data set stemming from the </w:t>
      </w:r>
      <w:proofErr w:type="spellStart"/>
      <w:r>
        <w:t>HistoGIS</w:t>
      </w:r>
      <w:proofErr w:type="spellEnd"/>
      <w:r>
        <w:t xml:space="preserve"> project that involves the ÖAW-ACDH, </w:t>
      </w:r>
      <w:hyperlink r:id="rId4">
        <w:r>
          <w:rPr>
            <w:rStyle w:val="Internetverknpfung"/>
          </w:rPr>
          <w:t>https://histogis.acdh.oeaw.ac.at/</w:t>
        </w:r>
      </w:hyperlink>
      <w:r>
        <w:t>, in a future feature release.</w:t>
      </w:r>
    </w:p>
  </w:footnote>
  <w:footnote w:id="12">
    <w:p w14:paraId="3B25E436" w14:textId="77777777" w:rsidR="004A57F3" w:rsidRDefault="005D2D71">
      <w:pPr>
        <w:pStyle w:val="Funotentext1"/>
      </w:pPr>
      <w:r>
        <w:rPr>
          <w:rStyle w:val="Funotenzeichen"/>
        </w:rPr>
        <w:footnoteRef/>
      </w:r>
      <w:r>
        <w:t xml:space="preserve"> The latest iteration of this application is to </w:t>
      </w:r>
      <w:proofErr w:type="gramStart"/>
      <w:r>
        <w:t>be found</w:t>
      </w:r>
      <w:proofErr w:type="gramEnd"/>
      <w:r>
        <w:t xml:space="preserve"> at </w:t>
      </w:r>
      <w:hyperlink r:id="rId5">
        <w:r>
          <w:rPr>
            <w:rStyle w:val="Internetverknpfung"/>
          </w:rPr>
          <w:t>https://thun-korrespondenz.acdh.oeaw.ac.at/pages/index.html</w:t>
        </w:r>
      </w:hyperlink>
      <w:r>
        <w:t>.</w:t>
      </w:r>
    </w:p>
  </w:footnote>
  <w:footnote w:id="13">
    <w:p w14:paraId="37B0BF76" w14:textId="77777777" w:rsidR="004A57F3" w:rsidRDefault="005D2D71">
      <w:pPr>
        <w:pStyle w:val="Funotentext1"/>
      </w:pPr>
      <w:r>
        <w:rPr>
          <w:rStyle w:val="Funotenzeichen"/>
        </w:rPr>
        <w:footnoteRef/>
      </w:r>
      <w:r>
        <w:t xml:space="preserve"> See </w:t>
      </w:r>
      <w:hyperlink r:id="rId6">
        <w:r>
          <w:rPr>
            <w:rStyle w:val="Internetverknpfung"/>
          </w:rPr>
          <w:t>https://github.com/csae8092/posts/tree/master/digital-edition-web-app</w:t>
        </w:r>
      </w:hyperlink>
      <w:r>
        <w:t>.</w:t>
      </w:r>
    </w:p>
  </w:footnote>
  <w:footnote w:id="14">
    <w:p w14:paraId="12ADF586" w14:textId="77777777" w:rsidR="004A57F3" w:rsidRDefault="005D2D71">
      <w:pPr>
        <w:pStyle w:val="Funotentext1"/>
      </w:pPr>
      <w:r>
        <w:rPr>
          <w:rStyle w:val="Funotenzeichen"/>
        </w:rPr>
        <w:footnoteRef/>
      </w:r>
      <w:r>
        <w:t xml:space="preserve"> </w:t>
      </w:r>
      <w:hyperlink r:id="rId7">
        <w:r>
          <w:rPr>
            <w:rStyle w:val="Internetverknpfung"/>
          </w:rPr>
          <w:t>http://exist-db.org/</w:t>
        </w:r>
      </w:hyperlink>
    </w:p>
  </w:footnote>
  <w:footnote w:id="15">
    <w:p w14:paraId="36B0DF7C" w14:textId="77777777" w:rsidR="004A57F3" w:rsidRDefault="005D2D71">
      <w:pPr>
        <w:pStyle w:val="Funotentext1"/>
      </w:pPr>
      <w:r>
        <w:rPr>
          <w:rStyle w:val="Funotenzeichen"/>
        </w:rPr>
        <w:footnoteRef/>
      </w:r>
      <w:r>
        <w:t xml:space="preserve"> </w:t>
      </w:r>
      <w:hyperlink r:id="rId8">
        <w:r>
          <w:rPr>
            <w:rStyle w:val="Internetverknpfung"/>
          </w:rPr>
          <w:t>https://www.oeaw.ac.at/acdh/tools/arche/</w:t>
        </w:r>
      </w:hyperlink>
      <w:r>
        <w:t>, repository based on Fedora Commons.</w:t>
      </w:r>
    </w:p>
  </w:footnote>
  <w:footnote w:id="16">
    <w:p w14:paraId="3A7A6EAA" w14:textId="5DD5A3F4" w:rsidR="004A57F3" w:rsidRDefault="005D2D71">
      <w:pPr>
        <w:pStyle w:val="Funotentext1"/>
      </w:pPr>
      <w:r>
        <w:rPr>
          <w:rStyle w:val="Funotenzeichen"/>
        </w:rPr>
        <w:footnoteRef/>
      </w:r>
      <w:r>
        <w:t xml:space="preserve"> </w:t>
      </w:r>
      <w:r w:rsidR="00B129F2">
        <w:t>https://github.com/KONDE-AT/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879B0"/>
    <w:multiLevelType w:val="multilevel"/>
    <w:tmpl w:val="63FACD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FF75E58"/>
    <w:multiLevelType w:val="multilevel"/>
    <w:tmpl w:val="612EAB8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F3"/>
    <w:rsid w:val="00170405"/>
    <w:rsid w:val="00395453"/>
    <w:rsid w:val="003C174F"/>
    <w:rsid w:val="003E1DCD"/>
    <w:rsid w:val="0049548A"/>
    <w:rsid w:val="004A57F3"/>
    <w:rsid w:val="004C1397"/>
    <w:rsid w:val="00572419"/>
    <w:rsid w:val="005D2D71"/>
    <w:rsid w:val="007151F5"/>
    <w:rsid w:val="009D1E57"/>
    <w:rsid w:val="00B129F2"/>
    <w:rsid w:val="00C00A88"/>
    <w:rsid w:val="00C22001"/>
    <w:rsid w:val="00C873F4"/>
    <w:rsid w:val="00D536DE"/>
    <w:rsid w:val="00F01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D25451"/>
  <w15:docId w15:val="{2D485CBE-8327-4CB3-902F-102D6495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berschrift21">
    <w:name w:val="Überschrift 21"/>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berschrift31">
    <w:name w:val="Überschrift 31"/>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berschrift41">
    <w:name w:val="Überschrift 41"/>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berschrift51">
    <w:name w:val="Überschrift 51"/>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berschrift61">
    <w:name w:val="Überschrift 61"/>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customStyle="1" w:styleId="berschrift71">
    <w:name w:val="Überschrift 71"/>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customStyle="1" w:styleId="berschrift81">
    <w:name w:val="Überschrift 81"/>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customStyle="1" w:styleId="berschrift91">
    <w:name w:val="Überschrift 91"/>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customStyle="1" w:styleId="BeschriftungZeichen">
    <w:name w:val="Beschriftung Zeichen"/>
    <w:basedOn w:val="Absatz-Standardschriftart"/>
    <w:link w:val="Beschriftung1"/>
    <w:qFormat/>
  </w:style>
  <w:style w:type="character" w:customStyle="1" w:styleId="VerbatimChar">
    <w:name w:val="Verbatim Char"/>
    <w:basedOn w:val="BeschriftungZeichen"/>
    <w:link w:val="SourceCode"/>
    <w:qFormat/>
    <w:rPr>
      <w:rFonts w:ascii="Consolas" w:hAnsi="Consolas"/>
      <w:sz w:val="22"/>
    </w:rPr>
  </w:style>
  <w:style w:type="character" w:customStyle="1" w:styleId="Funotenanker">
    <w:name w:val="Fußnotenanker"/>
    <w:rPr>
      <w:vertAlign w:val="superscript"/>
    </w:rPr>
  </w:style>
  <w:style w:type="character" w:customStyle="1" w:styleId="FootnoteCharacters">
    <w:name w:val="Footnote Characters"/>
    <w:basedOn w:val="BeschriftungZeichen"/>
    <w:uiPriority w:val="99"/>
    <w:qFormat/>
    <w:rPr>
      <w:vertAlign w:val="superscript"/>
    </w:rPr>
  </w:style>
  <w:style w:type="character" w:customStyle="1" w:styleId="Internetverknpfung">
    <w:name w:val="Internetverknüpfung"/>
    <w:basedOn w:val="BeschriftungZeichen"/>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FunotentextZeichen">
    <w:name w:val="Fußnotentext Zeichen"/>
    <w:basedOn w:val="Absatz-Standardschriftart"/>
    <w:link w:val="Funotentext1"/>
    <w:qFormat/>
    <w:rsid w:val="008A2E1D"/>
  </w:style>
  <w:style w:type="character" w:customStyle="1" w:styleId="SprechblasentextZchn">
    <w:name w:val="Sprechblasentext Zchn"/>
    <w:basedOn w:val="Absatz-Standardschriftart"/>
    <w:link w:val="Sprechblasentext"/>
    <w:semiHidden/>
    <w:qFormat/>
    <w:rsid w:val="008A2E1D"/>
    <w:rPr>
      <w:rFonts w:ascii="Lucida Grande" w:hAnsi="Lucida Grande"/>
      <w:sz w:val="18"/>
      <w:szCs w:val="18"/>
    </w:rPr>
  </w:style>
  <w:style w:type="character" w:styleId="Kommentarzeichen">
    <w:name w:val="annotation reference"/>
    <w:basedOn w:val="Absatz-Standardschriftart"/>
    <w:semiHidden/>
    <w:unhideWhenUsed/>
    <w:qFormat/>
    <w:rsid w:val="00185505"/>
    <w:rPr>
      <w:sz w:val="18"/>
      <w:szCs w:val="18"/>
    </w:rPr>
  </w:style>
  <w:style w:type="character" w:customStyle="1" w:styleId="KommentartextZchn">
    <w:name w:val="Kommentartext Zchn"/>
    <w:basedOn w:val="Absatz-Standardschriftart"/>
    <w:link w:val="Kommentartext"/>
    <w:semiHidden/>
    <w:qFormat/>
    <w:rsid w:val="00185505"/>
  </w:style>
  <w:style w:type="character" w:customStyle="1" w:styleId="KommentarthemaZchn">
    <w:name w:val="Kommentarthema Zchn"/>
    <w:basedOn w:val="KommentartextZchn"/>
    <w:link w:val="Kommentarthema"/>
    <w:semiHidden/>
    <w:qFormat/>
    <w:rsid w:val="00185505"/>
    <w:rPr>
      <w:b/>
      <w:bCs/>
      <w:sz w:val="20"/>
      <w:szCs w:val="20"/>
    </w:rPr>
  </w:style>
  <w:style w:type="character" w:customStyle="1" w:styleId="ListLabel1">
    <w:name w:val="ListLabel 1"/>
    <w:qFormat/>
  </w:style>
  <w:style w:type="character" w:styleId="Funotenzeichen">
    <w:name w:val="footnote reference"/>
    <w:qFormat/>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Source Han Sans CN Regular" w:hAnsi="Liberation Sans" w:cs="Lohit Devanagari"/>
      <w:sz w:val="28"/>
      <w:szCs w:val="28"/>
    </w:rPr>
  </w:style>
  <w:style w:type="paragraph" w:styleId="Textkrper">
    <w:name w:val="Body Text"/>
    <w:basedOn w:val="Standard"/>
    <w:qFormat/>
    <w:pPr>
      <w:spacing w:before="180" w:after="180"/>
    </w:pPr>
  </w:style>
  <w:style w:type="paragraph" w:styleId="Liste">
    <w:name w:val="List"/>
    <w:basedOn w:val="Textkrper"/>
    <w:rPr>
      <w:rFonts w:cs="Lohit Devanagari"/>
    </w:rPr>
  </w:style>
  <w:style w:type="paragraph" w:customStyle="1" w:styleId="Beschriftung1">
    <w:name w:val="Beschriftung1"/>
    <w:basedOn w:val="Standard"/>
    <w:link w:val="BeschriftungZeichen"/>
    <w:qFormat/>
    <w:pPr>
      <w:suppressLineNumbers/>
      <w:spacing w:before="120" w:after="120"/>
    </w:pPr>
    <w:rPr>
      <w:rFonts w:cs="Lohit Devanagari"/>
      <w:i/>
      <w:iCs/>
    </w:rPr>
  </w:style>
  <w:style w:type="paragraph" w:customStyle="1" w:styleId="Verzeichnis">
    <w:name w:val="Verzeichnis"/>
    <w:basedOn w:val="Standard"/>
    <w:qFormat/>
    <w:pPr>
      <w:suppressLineNumbers/>
    </w:pPr>
    <w:rPr>
      <w:rFonts w:cs="Lohit Devanagari"/>
    </w:r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customStyle="1" w:styleId="Funotentext1">
    <w:name w:val="Fußnotentext1"/>
    <w:basedOn w:val="Standard"/>
    <w:link w:val="FunotentextZeichen"/>
    <w:unhideWhenUsed/>
    <w:qFormat/>
  </w:style>
  <w:style w:type="paragraph" w:customStyle="1" w:styleId="DefinitionTerm">
    <w:name w:val="Definition Term"/>
    <w:basedOn w:val="Standard"/>
    <w:next w:val="Definition"/>
    <w:qFormat/>
    <w:pPr>
      <w:keepNext/>
      <w:keepLines/>
      <w:spacing w:after="0"/>
    </w:pPr>
    <w:rPr>
      <w:b/>
    </w:rPr>
  </w:style>
  <w:style w:type="paragraph" w:customStyle="1" w:styleId="Definition">
    <w:name w:val="Definition"/>
    <w:basedOn w:val="Standard"/>
    <w:qFormat/>
  </w:style>
  <w:style w:type="paragraph" w:styleId="Beschriftung">
    <w:name w:val="caption"/>
    <w:basedOn w:val="Standard"/>
    <w:qFormat/>
    <w:pPr>
      <w:spacing w:after="120"/>
    </w:pPr>
    <w:rPr>
      <w:i/>
    </w:rPr>
  </w:style>
  <w:style w:type="paragraph" w:customStyle="1" w:styleId="TableCaption">
    <w:name w:val="Table Caption"/>
    <w:basedOn w:val="Beschriftung"/>
    <w:qFormat/>
    <w:pPr>
      <w:keepNext/>
    </w:pPr>
  </w:style>
  <w:style w:type="paragraph" w:customStyle="1" w:styleId="ImageCaption">
    <w:name w:val="Image Caption"/>
    <w:basedOn w:val="Beschriftung"/>
    <w:qFormat/>
  </w:style>
  <w:style w:type="paragraph" w:customStyle="1" w:styleId="Schaubild">
    <w:name w:val="Schaubild"/>
    <w:basedOn w:val="Standard"/>
    <w:qFormat/>
  </w:style>
  <w:style w:type="paragraph" w:customStyle="1" w:styleId="CaptionedFigure">
    <w:name w:val="Captioned Figure"/>
    <w:basedOn w:val="Schaubild"/>
    <w:qFormat/>
    <w:pPr>
      <w:keepNext/>
    </w:pPr>
  </w:style>
  <w:style w:type="paragraph" w:styleId="Inhaltsverzeichnisberschrift">
    <w:name w:val="TOC Heading"/>
    <w:basedOn w:val="berschrift11"/>
    <w:next w:val="Textkrper"/>
    <w:uiPriority w:val="39"/>
    <w:unhideWhenUsed/>
    <w:qFormat/>
    <w:pPr>
      <w:spacing w:before="240" w:line="259" w:lineRule="auto"/>
    </w:pPr>
    <w:rPr>
      <w:b w:val="0"/>
      <w:bCs w:val="0"/>
      <w:color w:val="365F91" w:themeColor="accent1" w:themeShade="BF"/>
    </w:rPr>
  </w:style>
  <w:style w:type="paragraph" w:customStyle="1" w:styleId="SourceCode">
    <w:name w:val="Source Code"/>
    <w:basedOn w:val="Standard"/>
    <w:link w:val="VerbatimChar"/>
    <w:qFormat/>
  </w:style>
  <w:style w:type="paragraph" w:styleId="Sprechblasentext">
    <w:name w:val="Balloon Text"/>
    <w:basedOn w:val="Standard"/>
    <w:link w:val="SprechblasentextZchn"/>
    <w:semiHidden/>
    <w:unhideWhenUsed/>
    <w:qFormat/>
    <w:rsid w:val="008A2E1D"/>
    <w:pPr>
      <w:spacing w:after="0"/>
    </w:pPr>
    <w:rPr>
      <w:rFonts w:ascii="Lucida Grande" w:hAnsi="Lucida Grande"/>
      <w:sz w:val="18"/>
      <w:szCs w:val="18"/>
    </w:rPr>
  </w:style>
  <w:style w:type="paragraph" w:styleId="Kommentartext">
    <w:name w:val="annotation text"/>
    <w:basedOn w:val="Standard"/>
    <w:link w:val="KommentartextZchn"/>
    <w:semiHidden/>
    <w:unhideWhenUsed/>
    <w:qFormat/>
    <w:rsid w:val="00185505"/>
  </w:style>
  <w:style w:type="paragraph" w:styleId="Kommentarthema">
    <w:name w:val="annotation subject"/>
    <w:basedOn w:val="Kommentartext"/>
    <w:next w:val="Kommentartext"/>
    <w:link w:val="KommentarthemaZchn"/>
    <w:semiHidden/>
    <w:unhideWhenUsed/>
    <w:qFormat/>
    <w:rsid w:val="00185505"/>
    <w:rPr>
      <w:b/>
      <w:bCs/>
      <w:sz w:val="20"/>
      <w:szCs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styleId="Funotentext">
    <w:name w:val="footnote text"/>
    <w:basedOn w:val="Standard"/>
    <w:link w:val="FunotentextZchn"/>
    <w:unhideWhenUsed/>
    <w:rsid w:val="00572419"/>
    <w:pPr>
      <w:spacing w:after="0"/>
    </w:pPr>
  </w:style>
  <w:style w:type="character" w:customStyle="1" w:styleId="FunotentextZchn">
    <w:name w:val="Fußnotentext Zchn"/>
    <w:basedOn w:val="Absatz-Standardschriftart"/>
    <w:link w:val="Funotentext"/>
    <w:rsid w:val="00572419"/>
  </w:style>
  <w:style w:type="paragraph" w:styleId="Fuzeile">
    <w:name w:val="footer"/>
    <w:basedOn w:val="Standard"/>
    <w:link w:val="FuzeileZchn"/>
    <w:unhideWhenUsed/>
    <w:rsid w:val="00C22001"/>
    <w:pPr>
      <w:tabs>
        <w:tab w:val="center" w:pos="4536"/>
        <w:tab w:val="right" w:pos="9072"/>
      </w:tabs>
      <w:spacing w:after="0"/>
    </w:pPr>
  </w:style>
  <w:style w:type="character" w:customStyle="1" w:styleId="FuzeileZchn">
    <w:name w:val="Fußzeile Zchn"/>
    <w:basedOn w:val="Absatz-Standardschriftart"/>
    <w:link w:val="Fuzeile"/>
    <w:rsid w:val="00C22001"/>
  </w:style>
  <w:style w:type="character" w:styleId="Seitenzahl">
    <w:name w:val="page number"/>
    <w:basedOn w:val="Absatz-Standardschriftart"/>
    <w:semiHidden/>
    <w:unhideWhenUsed/>
    <w:rsid w:val="00C22001"/>
  </w:style>
  <w:style w:type="paragraph" w:styleId="Kopfzeile">
    <w:name w:val="header"/>
    <w:basedOn w:val="Standard"/>
    <w:link w:val="KopfzeileZchn"/>
    <w:unhideWhenUsed/>
    <w:rsid w:val="003E1DCD"/>
    <w:pPr>
      <w:tabs>
        <w:tab w:val="center" w:pos="4536"/>
        <w:tab w:val="right" w:pos="9072"/>
      </w:tabs>
      <w:spacing w:after="0"/>
    </w:pPr>
  </w:style>
  <w:style w:type="character" w:customStyle="1" w:styleId="KopfzeileZchn">
    <w:name w:val="Kopfzeile Zchn"/>
    <w:basedOn w:val="Absatz-Standardschriftart"/>
    <w:link w:val="Kopfzeile"/>
    <w:rsid w:val="003E1DCD"/>
  </w:style>
  <w:style w:type="character" w:styleId="Hyperlink">
    <w:name w:val="Hyperlink"/>
    <w:basedOn w:val="Absatz-Standardschriftart"/>
    <w:rsid w:val="00B129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echtekongresse.acdh.oeaw.ac.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oeaw.ac.at/acdh/tools/arche/" TargetMode="External"/><Relationship Id="rId3" Type="http://schemas.openxmlformats.org/officeDocument/2006/relationships/hyperlink" Target="https://www.ieg-maps.uni-mainz.de/mapsp/mappEu820Serie2.htm" TargetMode="External"/><Relationship Id="rId7" Type="http://schemas.openxmlformats.org/officeDocument/2006/relationships/hyperlink" Target="http://exist-db.org/" TargetMode="External"/><Relationship Id="rId2" Type="http://schemas.openxmlformats.org/officeDocument/2006/relationships/hyperlink" Target="https://www.quillproject.net/quill" TargetMode="External"/><Relationship Id="rId1" Type="http://schemas.openxmlformats.org/officeDocument/2006/relationships/hyperlink" Target="http://oxgarage.tei-c.org/" TargetMode="External"/><Relationship Id="rId6" Type="http://schemas.openxmlformats.org/officeDocument/2006/relationships/hyperlink" Target="https://github.com/csae8092/posts/tree/master/digital-edition-web-app" TargetMode="External"/><Relationship Id="rId5" Type="http://schemas.openxmlformats.org/officeDocument/2006/relationships/hyperlink" Target="https://thun-korrespondenz.acdh.oeaw.ac.at/pages/index.html" TargetMode="External"/><Relationship Id="rId4" Type="http://schemas.openxmlformats.org/officeDocument/2006/relationships/hyperlink" Target="https://histogis.acdh.oeaw.a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2924</Words>
  <Characters>18428</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Digital Edition on the Documents of the Powers’ Congresses 1818–1822</vt:lpstr>
    </vt:vector>
  </TitlesOfParts>
  <Company>Österreichische Akademie der Wissenschaften</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Edition on the Documents of the Powers’ Congresses 1818–1822</dc:title>
  <dc:subject/>
  <dc:creator>Karin Schneider;Stephan Kurz</dc:creator>
  <dc:description/>
  <cp:lastModifiedBy>Kurz, Stephan</cp:lastModifiedBy>
  <cp:revision>5</cp:revision>
  <cp:lastPrinted>2019-01-13T11:34:00Z</cp:lastPrinted>
  <dcterms:created xsi:type="dcterms:W3CDTF">2019-01-14T13:42:00Z</dcterms:created>
  <dcterms:modified xsi:type="dcterms:W3CDTF">2019-01-15T08:49:00Z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Österreichische Akademie der Wissenschaften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